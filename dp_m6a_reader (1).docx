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AE29A" w14:textId="77777777" w:rsidR="003E4E2B" w:rsidRDefault="007A61F4">
      <w:pPr>
        <w:pStyle w:val="Titledocument"/>
        <w:rPr>
          <w:rFonts w:eastAsia="SimSun"/>
          <w:lang w:eastAsia="zh-CN"/>
          <w14:ligatures w14:val="standard"/>
        </w:rPr>
      </w:pPr>
      <w:r>
        <w:rPr>
          <w:bCs/>
          <w:lang w:eastAsia="zh-CN"/>
          <w14:ligatures w14:val="standard"/>
        </w:rPr>
        <w:t>Prediction of m</w:t>
      </w:r>
      <w:r>
        <w:rPr>
          <w:bCs/>
          <w:vertAlign w:val="superscript"/>
          <w:lang w:eastAsia="zh-CN"/>
          <w14:ligatures w14:val="standard"/>
        </w:rPr>
        <w:t>6</w:t>
      </w:r>
      <w:r>
        <w:rPr>
          <w:bCs/>
          <w:lang w:eastAsia="zh-CN"/>
          <w14:ligatures w14:val="standard"/>
        </w:rPr>
        <w:t>A</w:t>
      </w:r>
      <w:r>
        <w:rPr>
          <w:bCs/>
          <w14:ligatures w14:val="standard"/>
        </w:rPr>
        <w:t xml:space="preserve"> Reader substrate sites using deep convolutional and recurrent neural network  </w:t>
      </w:r>
    </w:p>
    <w:p w14:paraId="79A96B31" w14:textId="77777777" w:rsidR="003E4E2B" w:rsidRDefault="003E4E2B">
      <w:pPr>
        <w:pStyle w:val="Authors"/>
        <w:rPr>
          <w:rStyle w:val="FirstName"/>
          <w14:ligatures w14:val="standard"/>
        </w:rPr>
        <w:sectPr w:rsidR="003E4E2B">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2240" w:h="15840"/>
          <w:pgMar w:top="1500" w:right="1080" w:bottom="1600" w:left="1080" w:header="1080" w:footer="1080" w:gutter="0"/>
          <w:pgNumType w:start="1"/>
          <w:cols w:space="480"/>
          <w:titlePg/>
          <w:docGrid w:linePitch="360"/>
        </w:sectPr>
      </w:pPr>
    </w:p>
    <w:p w14:paraId="738242EA" w14:textId="77777777" w:rsidR="003E4E2B" w:rsidRDefault="007A61F4">
      <w:pPr>
        <w:pStyle w:val="Authors"/>
        <w:jc w:val="center"/>
        <w:rPr>
          <w14:ligatures w14:val="standard"/>
        </w:rPr>
      </w:pPr>
      <w:proofErr w:type="spellStart"/>
      <w:r>
        <w:rPr>
          <w:rStyle w:val="FirstName"/>
          <w14:ligatures w14:val="standard"/>
        </w:rPr>
        <w:t>Yuxuan</w:t>
      </w:r>
      <w:proofErr w:type="spellEnd"/>
      <w:r>
        <w:rPr>
          <w:rStyle w:val="FirstName"/>
          <w14:ligatures w14:val="standard"/>
        </w:rPr>
        <w:t xml:space="preserve"> Wu</w:t>
      </w:r>
      <w:r>
        <w:rPr>
          <w14:ligatures w14:val="standard"/>
        </w:rPr>
        <w:br/>
      </w:r>
      <w:r>
        <w:rPr>
          <w:rStyle w:val="OrgDiv"/>
          <w:color w:val="000000"/>
          <w:sz w:val="20"/>
          <w14:textFill>
            <w14:solidFill>
              <w14:srgbClr w14:val="000000">
                <w14:lumMod w14:val="60000"/>
                <w14:lumOff w14:val="40000"/>
              </w14:srgbClr>
            </w14:solidFill>
          </w14:textFill>
          <w14:ligatures w14:val="standard"/>
        </w:rPr>
        <w:t xml:space="preserve"> </w:t>
      </w:r>
      <w:r w:rsidRPr="00163747">
        <w:rPr>
          <w:rStyle w:val="OrgName"/>
          <w:color w:val="auto"/>
          <w:sz w:val="20"/>
          <w:szCs w:val="18"/>
        </w:rPr>
        <w:t>Department of Biological Science</w:t>
      </w:r>
      <w:r w:rsidRPr="00163747">
        <w:rPr>
          <w:rStyle w:val="OrgName"/>
          <w:color w:val="auto"/>
          <w:sz w:val="15"/>
          <w:szCs w:val="18"/>
          <w14:ligatures w14:val="standard"/>
        </w:rPr>
        <w:t xml:space="preserve"> </w:t>
      </w:r>
      <w:r>
        <w:rPr>
          <w:rStyle w:val="OrgName"/>
          <w:color w:val="auto"/>
          <w:sz w:val="20"/>
          <w14:ligatures w14:val="standard"/>
        </w:rPr>
        <w:br/>
        <w:t xml:space="preserve"> 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14:ligatures w14:val="standard"/>
        </w:rPr>
        <w:br/>
      </w:r>
      <w:r>
        <w:rPr>
          <w:rStyle w:val="City"/>
          <w:sz w:val="20"/>
          <w14:ligatures w14:val="standard"/>
        </w:rPr>
        <w:t>Suzhou Jiangsu China</w:t>
      </w:r>
      <w:r>
        <w:rPr>
          <w:sz w:val="20"/>
          <w14:ligatures w14:val="standard"/>
        </w:rPr>
        <w:br/>
      </w:r>
      <w:r>
        <w:rPr>
          <w:rStyle w:val="Email"/>
          <w:color w:val="auto"/>
          <w:sz w:val="20"/>
          <w14:ligatures w14:val="standard"/>
        </w:rPr>
        <w:t>yuxuan.wu17@student.xjtlu.edu.cn</w:t>
      </w:r>
    </w:p>
    <w:p w14:paraId="674DFE9F" w14:textId="2DA85210" w:rsidR="003E4E2B" w:rsidRDefault="007A61F4">
      <w:pPr>
        <w:pStyle w:val="Authors"/>
        <w:jc w:val="center"/>
        <w:rPr>
          <w:rStyle w:val="FirstName"/>
          <w14:ligatures w14:val="standard"/>
        </w:rPr>
      </w:pPr>
      <w:proofErr w:type="spellStart"/>
      <w:r>
        <w:rPr>
          <w:rStyle w:val="FirstName"/>
          <w14:ligatures w14:val="standard"/>
        </w:rPr>
        <w:t>Yuxin</w:t>
      </w:r>
      <w:proofErr w:type="spellEnd"/>
      <w:r>
        <w:rPr>
          <w:rStyle w:val="FirstName"/>
          <w14:ligatures w14:val="standard"/>
        </w:rPr>
        <w:t xml:space="preserve"> Zhang</w:t>
      </w:r>
      <w:r>
        <w:rPr>
          <w14:ligatures w14:val="standard"/>
        </w:rPr>
        <w:br/>
      </w:r>
      <w:r w:rsidR="00163747" w:rsidRPr="00163747">
        <w:rPr>
          <w:rStyle w:val="OrgName"/>
          <w:color w:val="auto"/>
          <w:sz w:val="20"/>
          <w:szCs w:val="18"/>
        </w:rPr>
        <w:t>Department of Biological Science</w:t>
      </w:r>
      <w:r>
        <w:rPr>
          <w:rStyle w:val="OrgName"/>
          <w:color w:val="auto"/>
          <w:sz w:val="20"/>
          <w14:ligatures w14:val="standard"/>
        </w:rPr>
        <w:br/>
        <w:t xml:space="preserve">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14:ligatures w14:val="standard"/>
        </w:rPr>
        <w:br/>
        <w:t xml:space="preserve"> </w:t>
      </w:r>
      <w:r>
        <w:rPr>
          <w:rStyle w:val="City"/>
          <w:sz w:val="20"/>
          <w14:ligatures w14:val="standard"/>
        </w:rPr>
        <w:t>Suzhou Jiangsu China</w:t>
      </w:r>
      <w:r>
        <w:rPr>
          <w:sz w:val="20"/>
          <w14:ligatures w14:val="standard"/>
        </w:rPr>
        <w:t xml:space="preserve"> </w:t>
      </w:r>
      <w:r w:rsidR="00D431A1">
        <w:rPr>
          <w:rStyle w:val="OrgName"/>
          <w:color w:val="auto"/>
          <w:sz w:val="20"/>
          <w14:ligatures w14:val="standard"/>
        </w:rPr>
        <w:br/>
      </w:r>
      <w:r>
        <w:rPr>
          <w:rStyle w:val="Email"/>
          <w:color w:val="auto"/>
          <w:sz w:val="20"/>
          <w14:ligatures w14:val="standard"/>
        </w:rPr>
        <w:t>yuxin.zhang17@student.xjtlu.edu.cn</w:t>
      </w:r>
      <w:r>
        <w:rPr>
          <w:rStyle w:val="FirstName"/>
          <w14:ligatures w14:val="standard"/>
        </w:rPr>
        <w:t xml:space="preserve"> </w:t>
      </w:r>
    </w:p>
    <w:p w14:paraId="362DFE17" w14:textId="1D698E4E" w:rsidR="003E4E2B" w:rsidRDefault="007A61F4">
      <w:pPr>
        <w:pStyle w:val="Authors"/>
        <w:jc w:val="center"/>
        <w:rPr>
          <w:rFonts w:eastAsia="SimSun"/>
          <w:sz w:val="18"/>
          <w:szCs w:val="21"/>
          <w:lang w:eastAsia="zh-CN"/>
          <w14:ligatures w14:val="standard"/>
        </w:rPr>
      </w:pPr>
      <w:proofErr w:type="spellStart"/>
      <w:r>
        <w:rPr>
          <w:rStyle w:val="FirstName"/>
          <w14:ligatures w14:val="standard"/>
        </w:rPr>
        <w:t>Ruoqi</w:t>
      </w:r>
      <w:proofErr w:type="spellEnd"/>
      <w:r>
        <w:rPr>
          <w:rStyle w:val="FirstName"/>
          <w14:ligatures w14:val="standard"/>
        </w:rPr>
        <w:t xml:space="preserve"> </w:t>
      </w:r>
      <w:r>
        <w:rPr>
          <w:rStyle w:val="FirstName"/>
          <w:rFonts w:eastAsia="SimSun"/>
          <w:lang w:eastAsia="zh-CN"/>
          <w14:ligatures w14:val="standard"/>
        </w:rPr>
        <w:t>Wang</w:t>
      </w:r>
      <w:r>
        <w:rPr>
          <w14:ligatures w14:val="standard"/>
        </w:rPr>
        <w:br/>
      </w:r>
      <w:r w:rsidR="00163747" w:rsidRPr="00163747">
        <w:rPr>
          <w:rStyle w:val="OrgName"/>
          <w:color w:val="auto"/>
          <w:sz w:val="20"/>
          <w:szCs w:val="18"/>
        </w:rPr>
        <w:t>Department of Biological Science</w:t>
      </w:r>
      <w:r>
        <w:rPr>
          <w:rStyle w:val="OrgName"/>
          <w:color w:val="auto"/>
          <w:sz w:val="20"/>
          <w14:ligatures w14:val="standard"/>
        </w:rPr>
        <w:br/>
        <w:t xml:space="preserve"> 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14:ligatures w14:val="standard"/>
        </w:rPr>
        <w:br/>
      </w:r>
      <w:r>
        <w:rPr>
          <w:rStyle w:val="City"/>
          <w:sz w:val="20"/>
          <w14:ligatures w14:val="standard"/>
        </w:rPr>
        <w:t>Suzhou Jiangsu China</w:t>
      </w:r>
      <w:r>
        <w:rPr>
          <w:rStyle w:val="Hyperlink"/>
          <w:color w:val="auto"/>
          <w:sz w:val="21"/>
          <w:szCs w:val="21"/>
          <w:u w:val="none"/>
        </w:rPr>
        <w:t xml:space="preserve"> </w:t>
      </w:r>
      <w:r w:rsidR="00D431A1">
        <w:rPr>
          <w:rStyle w:val="OrgName"/>
          <w:color w:val="auto"/>
          <w:sz w:val="20"/>
          <w14:ligatures w14:val="standard"/>
        </w:rPr>
        <w:br/>
      </w:r>
      <w:r>
        <w:rPr>
          <w:rStyle w:val="Hyperlink"/>
          <w:color w:val="auto"/>
          <w:sz w:val="20"/>
          <w:szCs w:val="20"/>
          <w:u w:val="none"/>
        </w:rPr>
        <w:t>ruoqi.wang1802@student.xjtlu.edu.cn</w:t>
      </w:r>
      <w:r>
        <w:rPr>
          <w:rFonts w:eastAsia="SimSun"/>
          <w:sz w:val="18"/>
          <w:szCs w:val="21"/>
          <w:lang w:eastAsia="zh-CN"/>
          <w14:ligatures w14:val="standard"/>
        </w:rPr>
        <w:t xml:space="preserve"> </w:t>
      </w:r>
    </w:p>
    <w:p w14:paraId="0719C633" w14:textId="77777777" w:rsidR="00104561" w:rsidRDefault="00104561" w:rsidP="00EF2F7B">
      <w:pPr>
        <w:pStyle w:val="Authors"/>
        <w:jc w:val="center"/>
        <w:rPr>
          <w:rStyle w:val="FirstName"/>
          <w14:ligatures w14:val="standard"/>
        </w:rPr>
        <w:sectPr w:rsidR="00104561" w:rsidSect="00104561">
          <w:endnotePr>
            <w:numFmt w:val="decimal"/>
          </w:endnotePr>
          <w:type w:val="continuous"/>
          <w:pgSz w:w="12240" w:h="15840"/>
          <w:pgMar w:top="1500" w:right="1080" w:bottom="1600" w:left="1080" w:header="1080" w:footer="1080" w:gutter="0"/>
          <w:pgNumType w:start="1"/>
          <w:cols w:num="3" w:space="480"/>
          <w:titlePg/>
          <w:docGrid w:linePitch="360"/>
        </w:sectPr>
      </w:pPr>
    </w:p>
    <w:p w14:paraId="125E7DE3" w14:textId="1F584B78" w:rsidR="00EF2F7B" w:rsidRDefault="00EF2F7B" w:rsidP="00EF2F7B">
      <w:pPr>
        <w:pStyle w:val="Authors"/>
        <w:jc w:val="center"/>
        <w:rPr>
          <w:rStyle w:val="Hyperlink"/>
          <w:color w:val="auto"/>
          <w:sz w:val="21"/>
          <w:szCs w:val="21"/>
          <w:u w:val="none"/>
        </w:rPr>
      </w:pPr>
      <w:r>
        <w:rPr>
          <w:rStyle w:val="FirstName"/>
          <w14:ligatures w14:val="standard"/>
        </w:rPr>
        <w:t>Jia Meng</w:t>
      </w:r>
      <w:r>
        <w:rPr>
          <w14:ligatures w14:val="standard"/>
        </w:rPr>
        <w:br/>
      </w:r>
      <w:r>
        <w:rPr>
          <w:rStyle w:val="OrgDiv"/>
          <w:color w:val="000000"/>
          <w:sz w:val="20"/>
          <w:szCs w:val="20"/>
          <w14:textFill>
            <w14:solidFill>
              <w14:srgbClr w14:val="000000">
                <w14:lumMod w14:val="60000"/>
                <w14:lumOff w14:val="40000"/>
              </w14:srgbClr>
            </w14:solidFill>
          </w14:textFill>
          <w14:ligatures w14:val="standard"/>
        </w:rPr>
        <w:t xml:space="preserve"> </w:t>
      </w:r>
      <w:r w:rsidR="00163747" w:rsidRPr="00163747">
        <w:rPr>
          <w:rStyle w:val="OrgName"/>
          <w:color w:val="auto"/>
          <w:sz w:val="20"/>
          <w:szCs w:val="18"/>
        </w:rPr>
        <w:t>Department of Biological Science</w:t>
      </w:r>
      <w:r>
        <w:rPr>
          <w:rStyle w:val="OrgName"/>
          <w:color w:val="auto"/>
          <w:sz w:val="20"/>
          <w:szCs w:val="20"/>
          <w14:ligatures w14:val="standard"/>
        </w:rPr>
        <w:br/>
        <w:t xml:space="preserve"> </w:t>
      </w:r>
      <w:r>
        <w:rPr>
          <w:rStyle w:val="OrgName"/>
          <w:color w:val="auto"/>
          <w:sz w:val="20"/>
          <w14:ligatures w14:val="standard"/>
        </w:rPr>
        <w:t xml:space="preserve">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szCs w:val="20"/>
          <w14:ligatures w14:val="standard"/>
        </w:rPr>
        <w:br/>
        <w:t xml:space="preserve"> </w:t>
      </w:r>
      <w:r>
        <w:rPr>
          <w:rStyle w:val="City"/>
          <w:sz w:val="20"/>
          <w14:ligatures w14:val="standard"/>
        </w:rPr>
        <w:t>Suzhou Jiangsu China</w:t>
      </w:r>
      <w:r>
        <w:rPr>
          <w:sz w:val="20"/>
          <w:szCs w:val="20"/>
          <w14:ligatures w14:val="standard"/>
        </w:rPr>
        <w:br/>
      </w:r>
      <w:r>
        <w:rPr>
          <w:rStyle w:val="Hyperlink"/>
          <w:color w:val="auto"/>
          <w:sz w:val="21"/>
          <w:szCs w:val="21"/>
          <w:u w:val="none"/>
        </w:rPr>
        <w:t>jia.meng@xjtlu.edu.cn</w:t>
      </w:r>
    </w:p>
    <w:p w14:paraId="256BF711" w14:textId="11E92F01" w:rsidR="00104561" w:rsidRDefault="00EF2F7B" w:rsidP="00EF2F7B">
      <w:pPr>
        <w:pStyle w:val="Authors"/>
        <w:jc w:val="center"/>
        <w:rPr>
          <w:rStyle w:val="City"/>
          <w:sz w:val="20"/>
          <w14:ligatures w14:val="standard"/>
        </w:rPr>
      </w:pPr>
      <w:proofErr w:type="spellStart"/>
      <w:r>
        <w:rPr>
          <w14:ligatures w14:val="standard"/>
        </w:rPr>
        <w:t>Kunqi</w:t>
      </w:r>
      <w:proofErr w:type="spellEnd"/>
      <w:r>
        <w:rPr>
          <w14:ligatures w14:val="standard"/>
        </w:rPr>
        <w:t xml:space="preserve"> Chen</w:t>
      </w:r>
      <w:r>
        <w:rPr>
          <w14:ligatures w14:val="standard"/>
        </w:rPr>
        <w:br/>
      </w:r>
      <w:r w:rsidR="00163747" w:rsidRPr="00163747">
        <w:rPr>
          <w:rStyle w:val="OrgName"/>
          <w:color w:val="auto"/>
          <w:sz w:val="20"/>
          <w:szCs w:val="18"/>
        </w:rPr>
        <w:t>Department of Biological Science</w:t>
      </w:r>
      <w:r>
        <w:rPr>
          <w:rStyle w:val="OrgName"/>
          <w:color w:val="auto"/>
          <w:sz w:val="20"/>
          <w:szCs w:val="20"/>
          <w14:ligatures w14:val="standard"/>
        </w:rPr>
        <w:br/>
        <w:t xml:space="preserve"> </w:t>
      </w:r>
      <w:r>
        <w:rPr>
          <w:rStyle w:val="OrgName"/>
          <w:color w:val="auto"/>
          <w:sz w:val="20"/>
          <w14:ligatures w14:val="standard"/>
        </w:rPr>
        <w:t xml:space="preserve">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szCs w:val="20"/>
          <w14:ligatures w14:val="standard"/>
        </w:rPr>
        <w:br/>
        <w:t xml:space="preserve"> </w:t>
      </w:r>
      <w:r>
        <w:rPr>
          <w:rStyle w:val="City"/>
          <w:sz w:val="20"/>
          <w14:ligatures w14:val="standard"/>
        </w:rPr>
        <w:t>Suzhou Jiangsu China</w:t>
      </w:r>
      <w:r w:rsidR="00104561">
        <w:rPr>
          <w:rStyle w:val="OrgName"/>
          <w:color w:val="auto"/>
          <w:sz w:val="20"/>
          <w:szCs w:val="20"/>
          <w14:ligatures w14:val="standard"/>
        </w:rPr>
        <w:br/>
      </w:r>
      <w:r w:rsidR="00A5164E" w:rsidRPr="00A5164E">
        <w:rPr>
          <w:sz w:val="20"/>
          <w14:ligatures w14:val="standard"/>
        </w:rPr>
        <w:t>Kunqi.Chen@xjtlu.edu.cn</w:t>
      </w:r>
    </w:p>
    <w:p w14:paraId="7FBC40FF" w14:textId="55A07764" w:rsidR="00EF2F7B" w:rsidRDefault="00EF2F7B" w:rsidP="00EF2F7B">
      <w:pPr>
        <w:pStyle w:val="Authors"/>
        <w:jc w:val="center"/>
        <w:rPr>
          <w:rStyle w:val="City"/>
          <w:sz w:val="20"/>
        </w:rPr>
      </w:pPr>
      <w:proofErr w:type="spellStart"/>
      <w:r w:rsidRPr="00EF2F7B">
        <w:rPr>
          <w:rStyle w:val="City"/>
          <w:szCs w:val="32"/>
          <w:lang w:eastAsia="zh-CN"/>
          <w14:ligatures w14:val="standard"/>
        </w:rPr>
        <w:t>Yiyou</w:t>
      </w:r>
      <w:proofErr w:type="spellEnd"/>
      <w:r w:rsidRPr="00EF2F7B">
        <w:rPr>
          <w:rStyle w:val="City"/>
          <w:szCs w:val="32"/>
          <w:lang w:eastAsia="zh-CN"/>
          <w14:ligatures w14:val="standard"/>
        </w:rPr>
        <w:t xml:space="preserve"> Song</w:t>
      </w:r>
      <w:r>
        <w:rPr>
          <w14:ligatures w14:val="standard"/>
        </w:rPr>
        <w:br/>
      </w:r>
      <w:r w:rsidR="00163747" w:rsidRPr="00163747">
        <w:rPr>
          <w:rStyle w:val="OrgName"/>
          <w:color w:val="auto"/>
          <w:sz w:val="20"/>
          <w:szCs w:val="18"/>
        </w:rPr>
        <w:t>Department of Biological Science</w:t>
      </w:r>
      <w:r>
        <w:rPr>
          <w:rStyle w:val="OrgName"/>
          <w:color w:val="auto"/>
          <w:sz w:val="20"/>
          <w:szCs w:val="20"/>
          <w14:ligatures w14:val="standard"/>
        </w:rPr>
        <w:br/>
        <w:t xml:space="preserve"> </w:t>
      </w:r>
      <w:r>
        <w:rPr>
          <w:rStyle w:val="OrgName"/>
          <w:color w:val="auto"/>
          <w:sz w:val="20"/>
          <w14:ligatures w14:val="standard"/>
        </w:rPr>
        <w:t xml:space="preserve">Xi’an </w:t>
      </w:r>
      <w:proofErr w:type="spellStart"/>
      <w:r>
        <w:rPr>
          <w:rStyle w:val="OrgName"/>
          <w:color w:val="auto"/>
          <w:sz w:val="20"/>
          <w14:ligatures w14:val="standard"/>
        </w:rPr>
        <w:t>Jiaotong</w:t>
      </w:r>
      <w:proofErr w:type="spellEnd"/>
      <w:r>
        <w:rPr>
          <w:rStyle w:val="OrgName"/>
          <w:color w:val="auto"/>
          <w:sz w:val="20"/>
          <w14:ligatures w14:val="standard"/>
        </w:rPr>
        <w:t xml:space="preserve"> and Liverpool University</w:t>
      </w:r>
      <w:r>
        <w:rPr>
          <w:rStyle w:val="OrgName"/>
          <w:color w:val="auto"/>
          <w:sz w:val="20"/>
          <w:szCs w:val="20"/>
          <w14:ligatures w14:val="standard"/>
        </w:rPr>
        <w:br/>
        <w:t xml:space="preserve"> </w:t>
      </w:r>
      <w:r>
        <w:rPr>
          <w:rStyle w:val="City"/>
          <w:sz w:val="20"/>
          <w14:ligatures w14:val="standard"/>
        </w:rPr>
        <w:t>Suzhou Jiangsu China</w:t>
      </w:r>
      <w:r>
        <w:rPr>
          <w14:ligatures w14:val="standard"/>
        </w:rPr>
        <w:br/>
      </w:r>
      <w:r w:rsidRPr="00EF2F7B">
        <w:rPr>
          <w:rStyle w:val="City"/>
          <w:sz w:val="20"/>
        </w:rPr>
        <w:t>yiyou.song15@alumni.xjtlu.edu.cn</w:t>
      </w:r>
    </w:p>
    <w:p w14:paraId="497E5676" w14:textId="0925B59A" w:rsidR="00104561" w:rsidRDefault="00EF2F7B" w:rsidP="00EF2F7B">
      <w:pPr>
        <w:pStyle w:val="Authors"/>
        <w:jc w:val="center"/>
        <w:rPr>
          <w:sz w:val="20"/>
          <w:szCs w:val="18"/>
          <w14:ligatures w14:val="standard"/>
        </w:rPr>
        <w:sectPr w:rsidR="00104561" w:rsidSect="00104561">
          <w:endnotePr>
            <w:numFmt w:val="decimal"/>
          </w:endnotePr>
          <w:type w:val="continuous"/>
          <w:pgSz w:w="12240" w:h="15840"/>
          <w:pgMar w:top="1500" w:right="1080" w:bottom="1600" w:left="1080" w:header="1080" w:footer="1080" w:gutter="0"/>
          <w:pgNumType w:start="1"/>
          <w:cols w:num="4" w:space="720"/>
          <w:titlePg/>
          <w:docGrid w:linePitch="360"/>
        </w:sectPr>
      </w:pPr>
      <w:proofErr w:type="spellStart"/>
      <w:r>
        <w:rPr>
          <w14:ligatures w14:val="standard"/>
        </w:rPr>
        <w:t>Daiyun</w:t>
      </w:r>
      <w:proofErr w:type="spellEnd"/>
      <w:r>
        <w:rPr>
          <w14:ligatures w14:val="standard"/>
        </w:rPr>
        <w:t xml:space="preserve"> Huang</w:t>
      </w:r>
      <w:r w:rsidR="00104561">
        <w:rPr>
          <w14:ligatures w14:val="standard"/>
        </w:rPr>
        <w:t>*</w:t>
      </w:r>
      <w:r w:rsidR="00B34973">
        <w:rPr>
          <w14:ligatures w14:val="standard"/>
        </w:rPr>
        <w:br/>
      </w:r>
      <w:r w:rsidR="00163747" w:rsidRPr="00163747">
        <w:rPr>
          <w:rStyle w:val="OrgName"/>
          <w:color w:val="auto"/>
          <w:sz w:val="20"/>
          <w:szCs w:val="18"/>
        </w:rPr>
        <w:t>Department of Biological Science</w:t>
      </w:r>
      <w:r w:rsidR="00B34973">
        <w:rPr>
          <w:rStyle w:val="OrgName"/>
          <w:color w:val="auto"/>
          <w:sz w:val="20"/>
          <w:szCs w:val="20"/>
          <w14:ligatures w14:val="standard"/>
        </w:rPr>
        <w:br/>
        <w:t xml:space="preserve"> </w:t>
      </w:r>
      <w:r w:rsidR="00B34973">
        <w:rPr>
          <w:rStyle w:val="OrgName"/>
          <w:color w:val="auto"/>
          <w:sz w:val="20"/>
          <w14:ligatures w14:val="standard"/>
        </w:rPr>
        <w:t xml:space="preserve">Xi’an </w:t>
      </w:r>
      <w:proofErr w:type="spellStart"/>
      <w:r w:rsidR="00B34973">
        <w:rPr>
          <w:rStyle w:val="OrgName"/>
          <w:color w:val="auto"/>
          <w:sz w:val="20"/>
          <w14:ligatures w14:val="standard"/>
        </w:rPr>
        <w:t>Jiaotong</w:t>
      </w:r>
      <w:proofErr w:type="spellEnd"/>
      <w:r w:rsidR="00B34973">
        <w:rPr>
          <w:rStyle w:val="OrgName"/>
          <w:color w:val="auto"/>
          <w:sz w:val="20"/>
          <w14:ligatures w14:val="standard"/>
        </w:rPr>
        <w:t xml:space="preserve"> and Liverpool University</w:t>
      </w:r>
      <w:r w:rsidR="00B34973">
        <w:rPr>
          <w:rStyle w:val="OrgName"/>
          <w:color w:val="auto"/>
          <w:sz w:val="20"/>
          <w:szCs w:val="20"/>
          <w14:ligatures w14:val="standard"/>
        </w:rPr>
        <w:br/>
        <w:t xml:space="preserve"> </w:t>
      </w:r>
      <w:r w:rsidR="00B34973">
        <w:rPr>
          <w:rStyle w:val="City"/>
          <w:sz w:val="20"/>
          <w14:ligatures w14:val="standard"/>
        </w:rPr>
        <w:t>Suzhou Jiangsu China</w:t>
      </w:r>
      <w:r w:rsidR="00B34973">
        <w:rPr>
          <w14:ligatures w14:val="standard"/>
        </w:rPr>
        <w:br/>
      </w:r>
      <w:r w:rsidR="00D431A1" w:rsidRPr="00D431A1">
        <w:rPr>
          <w:sz w:val="20"/>
          <w:szCs w:val="18"/>
          <w14:ligatures w14:val="standard"/>
        </w:rPr>
        <w:t>daiyun.huang@liverpool.ac.uk</w:t>
      </w:r>
    </w:p>
    <w:p w14:paraId="2B168CEE" w14:textId="3832A3C1" w:rsidR="00EF2F7B" w:rsidRPr="00EF2F7B" w:rsidRDefault="00EF2F7B" w:rsidP="00EF2F7B">
      <w:pPr>
        <w:pStyle w:val="Authors"/>
        <w:jc w:val="center"/>
        <w:rPr>
          <w:sz w:val="20"/>
          <w:lang w:eastAsia="zh-CN"/>
          <w14:ligatures w14:val="standard"/>
        </w:rPr>
        <w:sectPr w:rsidR="00EF2F7B" w:rsidRPr="00EF2F7B">
          <w:endnotePr>
            <w:numFmt w:val="decimal"/>
          </w:endnotePr>
          <w:type w:val="continuous"/>
          <w:pgSz w:w="12240" w:h="15840"/>
          <w:pgMar w:top="1500" w:right="1080" w:bottom="1600" w:left="1080" w:header="1080" w:footer="1080" w:gutter="0"/>
          <w:pgNumType w:start="1"/>
          <w:cols w:space="480"/>
          <w:titlePg/>
          <w:docGrid w:linePitch="360"/>
        </w:sectPr>
      </w:pPr>
    </w:p>
    <w:p w14:paraId="190D29FF" w14:textId="620DFC55" w:rsidR="003E4E2B" w:rsidRDefault="007A61F4">
      <w:pPr>
        <w:pStyle w:val="AbsHead"/>
        <w:rPr>
          <w:rFonts w:eastAsia="SimSun"/>
          <w:lang w:eastAsia="zh-CN"/>
          <w14:ligatures w14:val="standard"/>
        </w:rPr>
      </w:pPr>
      <w:r>
        <w:rPr>
          <w14:ligatures w14:val="standard"/>
        </w:rPr>
        <w:t>ABSTRACT</w:t>
      </w:r>
      <w:r>
        <w:rPr>
          <w:rFonts w:eastAsia="SimSun" w:hint="eastAsia"/>
          <w:lang w:eastAsia="zh-CN"/>
          <w14:ligatures w14:val="standard"/>
        </w:rPr>
        <w:t xml:space="preserve"> </w:t>
      </w:r>
    </w:p>
    <w:p w14:paraId="2910ED16" w14:textId="121F1477" w:rsidR="003E4E2B" w:rsidRDefault="007A61F4">
      <w:pPr>
        <w:pStyle w:val="KeyWords"/>
        <w:rPr>
          <w:lang w:eastAsia="it-IT"/>
          <w14:ligatures w14:val="standard"/>
        </w:rPr>
      </w:pPr>
      <w:r>
        <w:rPr>
          <w:rFonts w:hint="eastAsia"/>
          <w:lang w:eastAsia="it-IT"/>
          <w14:ligatures w14:val="standard"/>
        </w:rPr>
        <w:t>N6-methyladenosine (m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is the most prevalent post-transcriptional modification in mRNA since it could regulate some significant biological functions with the binding of some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 proteins. Multiple readers exist in the human genome, however, the binding specificity was not clarified due to the limited wet experiments on this topic. Therefore, we devised a deep learning approach which incorporated CNN and RNN framework</w:t>
      </w:r>
      <w:r w:rsidR="00C04F2A">
        <w:rPr>
          <w:lang w:eastAsia="it-IT"/>
          <w14:ligatures w14:val="standard"/>
        </w:rPr>
        <w:t xml:space="preserve">s </w:t>
      </w:r>
      <w:r>
        <w:rPr>
          <w:lang w:eastAsia="it-IT"/>
          <w14:ligatures w14:val="standard"/>
        </w:rPr>
        <w:t xml:space="preserve">together to predict the </w:t>
      </w:r>
      <w:proofErr w:type="spellStart"/>
      <w:r>
        <w:rPr>
          <w:lang w:eastAsia="it-IT"/>
          <w14:ligatures w14:val="standard"/>
        </w:rPr>
        <w:t>epitranscriptome</w:t>
      </w:r>
      <w:proofErr w:type="spellEnd"/>
      <w:r>
        <w:rPr>
          <w:lang w:eastAsia="it-IT"/>
          <w14:ligatures w14:val="standard"/>
        </w:rPr>
        <w:t xml:space="preserve">-wide targets of six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 proteins (YTHDF1-3, YTHDC1-2, EIF3A). We also </w:t>
      </w:r>
      <w:r w:rsidR="00C04F2A">
        <w:rPr>
          <w:lang w:eastAsia="it-IT"/>
          <w14:ligatures w14:val="standard"/>
        </w:rPr>
        <w:t xml:space="preserve">utilized layer-wise relevance calculation to obtain contribution of each input feature. </w:t>
      </w:r>
      <w:r>
        <w:rPr>
          <w:lang w:eastAsia="it-IT"/>
          <w14:ligatures w14:val="standard"/>
        </w:rPr>
        <w:t xml:space="preserve">Our model achieved </w:t>
      </w:r>
      <w:r w:rsidR="00C04F2A">
        <w:rPr>
          <w:lang w:eastAsia="it-IT"/>
          <w14:ligatures w14:val="standard"/>
        </w:rPr>
        <w:t>state-of-the-art</w:t>
      </w:r>
      <w:r>
        <w:rPr>
          <w:lang w:eastAsia="it-IT"/>
          <w14:ligatures w14:val="standard"/>
        </w:rPr>
        <w:t xml:space="preserve"> performance with the average AUROC of 0.942 in EIF3A full transcript, compared with 0.929 in CNN</w:t>
      </w:r>
      <w:r w:rsidR="00C04F2A">
        <w:rPr>
          <w:lang w:eastAsia="it-IT"/>
          <w14:ligatures w14:val="standard"/>
        </w:rPr>
        <w:t>-only</w:t>
      </w:r>
      <w:r>
        <w:rPr>
          <w:lang w:eastAsia="it-IT"/>
          <w14:ligatures w14:val="standard"/>
        </w:rPr>
        <w:t xml:space="preserve"> framework and 0.817 in Support Vector Machine (SVM) method under same condition. Besides, we identified the optimal sequence length (1001bp) in the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 substrate prediction. The results provide new </w:t>
      </w:r>
      <w:r w:rsidR="00C04F2A">
        <w:rPr>
          <w:lang w:eastAsia="it-IT"/>
          <w14:ligatures w14:val="standard"/>
        </w:rPr>
        <w:t>insight</w:t>
      </w:r>
      <w:r>
        <w:rPr>
          <w:lang w:eastAsia="it-IT"/>
          <w14:ligatures w14:val="standard"/>
        </w:rPr>
        <w:t xml:space="preserve"> into </w:t>
      </w:r>
      <w:proofErr w:type="spellStart"/>
      <w:r>
        <w:rPr>
          <w:lang w:eastAsia="it-IT"/>
          <w14:ligatures w14:val="standard"/>
        </w:rPr>
        <w:t>epitranscriptome</w:t>
      </w:r>
      <w:proofErr w:type="spellEnd"/>
      <w:r>
        <w:rPr>
          <w:lang w:eastAsia="it-IT"/>
          <w14:ligatures w14:val="standard"/>
        </w:rPr>
        <w:t xml:space="preserve"> target prediction and functional characterization of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readers.</w:t>
      </w:r>
    </w:p>
    <w:p w14:paraId="528298DD" w14:textId="77777777" w:rsidR="003E4E2B" w:rsidRDefault="007A61F4">
      <w:pPr>
        <w:pStyle w:val="CCSHead"/>
        <w:rPr>
          <w:rFonts w:eastAsia="SimSun"/>
          <w:lang w:eastAsia="zh-CN"/>
          <w14:ligatures w14:val="standard"/>
        </w:rPr>
      </w:pPr>
      <w:r>
        <w:rPr>
          <w:lang w:eastAsia="it-IT"/>
          <w14:ligatures w14:val="standard"/>
        </w:rPr>
        <w:t>CONCEPTS</w:t>
      </w:r>
    </w:p>
    <w:p w14:paraId="772F26C1" w14:textId="77777777" w:rsidR="003E4E2B" w:rsidRDefault="007A61F4">
      <w:pPr>
        <w:pStyle w:val="CCSDescription"/>
        <w:rPr>
          <w:rFonts w:eastAsia="SimSun" w:cs="Linux Libertine"/>
          <w:lang w:eastAsia="zh-CN"/>
          <w14:ligatures w14:val="standard"/>
        </w:rPr>
      </w:pPr>
      <w:r>
        <w:rPr>
          <w14:ligatures w14:val="standard"/>
        </w:rPr>
        <w:t>•</w:t>
      </w:r>
      <w:r>
        <w:rPr>
          <w:rFonts w:eastAsia="SimSun" w:hint="eastAsia"/>
          <w:lang w:eastAsia="zh-CN"/>
          <w14:ligatures w14:val="standard"/>
        </w:rPr>
        <w:t xml:space="preserve"> </w:t>
      </w:r>
      <w:r>
        <w:rPr>
          <w:lang w:eastAsia="it-IT"/>
          <w14:ligatures w14:val="standard"/>
        </w:rPr>
        <w:t>Applied computing</w:t>
      </w:r>
      <w:r>
        <w:rPr>
          <w14:ligatures w14:val="standard"/>
        </w:rPr>
        <w:t xml:space="preserve"> •</w:t>
      </w:r>
      <w:r>
        <w:rPr>
          <w:rFonts w:eastAsia="SimSun" w:hint="eastAsia"/>
          <w:lang w:eastAsia="zh-CN"/>
          <w14:ligatures w14:val="standard"/>
        </w:rPr>
        <w:t xml:space="preserve"> </w:t>
      </w:r>
      <w:r>
        <w:rPr>
          <w:lang w:eastAsia="it-IT"/>
          <w14:ligatures w14:val="standard"/>
        </w:rPr>
        <w:t>Life and medical sciences</w:t>
      </w:r>
      <w:r>
        <w:rPr>
          <w14:ligatures w14:val="standard"/>
        </w:rPr>
        <w:t xml:space="preserve"> •</w:t>
      </w:r>
      <w:r>
        <w:rPr>
          <w:rFonts w:eastAsia="SimSun" w:hint="eastAsia"/>
          <w:lang w:eastAsia="zh-CN"/>
          <w14:ligatures w14:val="standard"/>
        </w:rPr>
        <w:t xml:space="preserve"> </w:t>
      </w:r>
      <w:r>
        <w:rPr>
          <w:lang w:eastAsia="it-IT"/>
          <w14:ligatures w14:val="standard"/>
        </w:rPr>
        <w:t>Bioinformatics</w:t>
      </w:r>
    </w:p>
    <w:p w14:paraId="66EEBD76" w14:textId="77777777" w:rsidR="003E4E2B" w:rsidRDefault="007A61F4">
      <w:pPr>
        <w:pStyle w:val="KeyWordHead"/>
        <w:rPr>
          <w:rFonts w:eastAsia="SimSun"/>
          <w:lang w:eastAsia="zh-CN"/>
          <w14:ligatures w14:val="standard"/>
        </w:rPr>
      </w:pPr>
      <w:r>
        <w:rPr>
          <w:lang w:eastAsia="it-IT"/>
          <w14:ligatures w14:val="standard"/>
        </w:rPr>
        <w:t>KEYWORDS</w:t>
      </w:r>
      <w:r>
        <w:rPr>
          <w:rFonts w:eastAsia="SimSun" w:hint="eastAsia"/>
          <w:lang w:eastAsia="zh-CN"/>
          <w14:ligatures w14:val="standard"/>
        </w:rPr>
        <w:t xml:space="preserve"> </w:t>
      </w:r>
    </w:p>
    <w:p w14:paraId="6FE741BD" w14:textId="77777777" w:rsidR="003E4E2B" w:rsidRDefault="007A61F4">
      <w:pPr>
        <w:pStyle w:val="KeyWords"/>
        <w:rPr>
          <w:rFonts w:eastAsia="SimSun"/>
          <w:lang w:eastAsia="zh-CN"/>
          <w14:ligatures w14:val="standard"/>
        </w:rPr>
      </w:pPr>
      <w:r>
        <w:rPr>
          <w:lang w:eastAsia="it-IT"/>
          <w14:ligatures w14:val="standard"/>
        </w:rPr>
        <w:t xml:space="preserve">Deep learning, convolutional </w:t>
      </w:r>
      <w:r>
        <w:rPr>
          <w:lang w:eastAsia="zh-CN"/>
          <w14:ligatures w14:val="standard"/>
        </w:rPr>
        <w:t xml:space="preserve">neural network, recurrent neural network,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zh-CN"/>
          <w14:ligatures w14:val="standard"/>
        </w:rPr>
        <w:t xml:space="preserve">, Readers. </w:t>
      </w:r>
    </w:p>
    <w:p w14:paraId="15D1E2C1" w14:textId="77777777" w:rsidR="003E4E2B" w:rsidRDefault="007A61F4">
      <w:pPr>
        <w:pStyle w:val="Head1"/>
        <w:spacing w:before="380"/>
        <w:ind w:left="0" w:firstLine="0"/>
        <w:rPr>
          <w:rFonts w:eastAsia="SimSun"/>
          <w:lang w:eastAsia="zh-CN"/>
          <w14:ligatures w14:val="standard"/>
        </w:rPr>
      </w:pPr>
      <w:r>
        <w:rPr>
          <w:rStyle w:val="Label"/>
          <w14:ligatures w14:val="standard"/>
        </w:rPr>
        <w:t>1</w:t>
      </w:r>
      <w:r>
        <w:rPr>
          <w:rFonts w:eastAsia="SimSun" w:hint="eastAsia"/>
          <w:lang w:eastAsia="zh-CN"/>
          <w14:ligatures w14:val="standard"/>
        </w:rPr>
        <w:t xml:space="preserve"> </w:t>
      </w:r>
      <w:r>
        <w:rPr>
          <w14:ligatures w14:val="standard"/>
        </w:rPr>
        <w:t>Introduction</w:t>
      </w:r>
    </w:p>
    <w:p w14:paraId="2FF4B997" w14:textId="33496AFB" w:rsidR="003E4E2B" w:rsidRDefault="007A61F4">
      <w:pPr>
        <w:pStyle w:val="KeyWords"/>
        <w:rPr>
          <w:lang w:eastAsia="it-IT"/>
          <w14:ligatures w14:val="standard"/>
        </w:rPr>
      </w:pPr>
      <w:r>
        <w:rPr>
          <w:lang w:eastAsia="it-IT"/>
          <w14:ligatures w14:val="standard"/>
        </w:rPr>
        <w:t>In addition to</w:t>
      </w:r>
      <w:r>
        <w:rPr>
          <w:rFonts w:hint="eastAsia"/>
          <w:lang w:eastAsia="it-IT"/>
          <w14:ligatures w14:val="standard"/>
        </w:rPr>
        <w:t xml:space="preserve"> protein and DNA</w:t>
      </w:r>
      <w:r>
        <w:rPr>
          <w:lang w:eastAsia="it-IT"/>
          <w14:ligatures w14:val="standard"/>
        </w:rPr>
        <w:t xml:space="preserve">, RNA can also be modified. </w:t>
      </w:r>
      <w:r>
        <w:rPr>
          <w:rFonts w:hint="eastAsia"/>
          <w:lang w:eastAsia="it-IT"/>
          <w14:ligatures w14:val="standard"/>
        </w:rPr>
        <w:t xml:space="preserve">Among </w:t>
      </w:r>
      <w:r>
        <w:rPr>
          <w:lang w:eastAsia="it-IT"/>
          <w14:ligatures w14:val="standard"/>
        </w:rPr>
        <w:t>numerous</w:t>
      </w:r>
      <w:r>
        <w:rPr>
          <w:rFonts w:hint="eastAsia"/>
          <w:lang w:eastAsia="it-IT"/>
          <w14:ligatures w14:val="standard"/>
        </w:rPr>
        <w:t xml:space="preserve"> RNA modification, mRNA methylation</w:t>
      </w:r>
      <w:r w:rsidR="00C04F2A">
        <w:t xml:space="preserve"> that o</w:t>
      </w:r>
      <w:r>
        <w:rPr>
          <w:rFonts w:hint="eastAsia"/>
          <w:lang w:eastAsia="it-IT"/>
          <w14:ligatures w14:val="standard"/>
        </w:rPr>
        <w:t>ccurs in the N6-position of adenosine is called N6-methyladenosine (m</w:t>
      </w:r>
      <w:r>
        <w:rPr>
          <w:rFonts w:hint="eastAsia"/>
          <w:vertAlign w:val="superscript"/>
          <w:lang w:eastAsia="it-IT"/>
          <w14:ligatures w14:val="standard"/>
        </w:rPr>
        <w:t>6</w:t>
      </w:r>
      <w:r>
        <w:rPr>
          <w:rFonts w:hint="eastAsia"/>
          <w:lang w:eastAsia="it-IT"/>
          <w14:ligatures w14:val="standard"/>
        </w:rPr>
        <w:t xml:space="preserve">A) and is the most </w:t>
      </w:r>
      <w:r>
        <w:rPr>
          <w:lang w:eastAsia="it-IT"/>
          <w14:ligatures w14:val="standard"/>
        </w:rPr>
        <w:t>prevalent</w:t>
      </w:r>
      <w:r>
        <w:rPr>
          <w:rFonts w:hint="eastAsia"/>
          <w:lang w:eastAsia="it-IT"/>
          <w14:ligatures w14:val="standard"/>
        </w:rPr>
        <w:t xml:space="preserve"> internal </w:t>
      </w:r>
      <w:r>
        <w:rPr>
          <w:lang w:eastAsia="it-IT"/>
          <w14:ligatures w14:val="standard"/>
        </w:rPr>
        <w:t>modification</w:t>
      </w:r>
      <w:r>
        <w:rPr>
          <w:rFonts w:hint="eastAsia"/>
          <w:lang w:eastAsia="it-IT"/>
          <w14:ligatures w14:val="standard"/>
        </w:rPr>
        <w:t xml:space="preserve"> on eukaryotic mRNA </w:t>
      </w:r>
      <w:r>
        <w:rPr>
          <w:lang w:eastAsia="it-IT"/>
          <w14:ligatures w14:val="standard"/>
        </w:rPr>
        <w:fldChar w:fldCharType="begin"/>
      </w:r>
      <w:r>
        <w:rPr>
          <w:lang w:eastAsia="it-IT"/>
          <w14:ligatures w14:val="standard"/>
        </w:rPr>
        <w:instrText xml:space="preserve"> ADDIN EN.CITE &lt;EndNote&gt;&lt;Cite&gt;&lt;Author&gt;He&lt;/Author&gt;&lt;Year&gt;2019&lt;/Year&gt;&lt;RecNum&gt;70&lt;/RecNum&gt;&lt;DisplayText&gt;[1]&lt;/DisplayText&gt;&lt;record&gt;&lt;rec-number&gt;70&lt;/rec-number&gt;&lt;foreign-keys&gt;&lt;key app="EN" db-id="0z2zw2dzop0r5gex9eo52tt5xxddzpzx5ver" timestamp="1599838106"&gt;70&lt;/key&gt;&lt;/foreign-keys&gt;&lt;ref-type name="Journal Article"&gt;17&lt;/ref-type&gt;&lt;contributors&gt;&lt;authors&gt;&lt;author&gt;He, Liuer&lt;/author&gt;&lt;author&gt;Li, Huiyu&lt;/author&gt;&lt;author&gt;Wu, Anqi&lt;/author&gt;&lt;author&gt;Peng, Yulong&lt;/author&gt;&lt;author&gt;Shu, Guang&lt;/author&gt;&lt;author&gt;Yin, Gang&lt;/author&gt;&lt;/authors&gt;&lt;/contributors&gt;&lt;titles&gt;&lt;title&gt;Functions of N6-methyladenosine and its role in cancer&lt;/title&gt;&lt;secondary-title&gt;Molecular cancer&lt;/secondary-title&gt;&lt;/titles&gt;&lt;periodical&gt;&lt;full-title&gt;Molecular cancer&lt;/full-title&gt;&lt;/periodical&gt;&lt;pages&gt;176&lt;/pages&gt;&lt;volume&gt;18&lt;/volume&gt;&lt;number&gt;1&lt;/number&gt;&lt;dates&gt;&lt;year&gt;2019&lt;/year&gt;&lt;/dates&gt;&lt;isbn&gt;1476-4598&lt;/isbn&gt;&lt;urls&gt;&lt;/urls&gt;&lt;/record&gt;&lt;/Cite&gt;&lt;/EndNote&gt;</w:instrText>
      </w:r>
      <w:r>
        <w:rPr>
          <w:lang w:eastAsia="it-IT"/>
          <w14:ligatures w14:val="standard"/>
        </w:rPr>
        <w:fldChar w:fldCharType="separate"/>
      </w:r>
      <w:r>
        <w:rPr>
          <w:lang w:eastAsia="it-IT"/>
          <w14:ligatures w14:val="standard"/>
        </w:rPr>
        <w:t>[1]</w:t>
      </w:r>
      <w:r>
        <w:rPr>
          <w:lang w:eastAsia="it-IT"/>
          <w14:ligatures w14:val="standard"/>
        </w:rPr>
        <w:fldChar w:fldCharType="end"/>
      </w:r>
      <w:r>
        <w:rPr>
          <w:rFonts w:hint="eastAsia"/>
          <w:lang w:eastAsia="it-IT"/>
          <w14:ligatures w14:val="standard"/>
        </w:rPr>
        <w:t xml:space="preserve">. </w:t>
      </w:r>
      <w:r>
        <w:rPr>
          <w:lang w:eastAsia="it-IT"/>
          <w14:ligatures w14:val="standard"/>
        </w:rPr>
        <w:t>O</w:t>
      </w:r>
      <w:r>
        <w:rPr>
          <w:rFonts w:hint="eastAsia"/>
          <w:lang w:eastAsia="it-IT"/>
          <w14:ligatures w14:val="standard"/>
        </w:rPr>
        <w:t xml:space="preserve">n average, </w:t>
      </w:r>
      <w:r w:rsidR="00C04F2A">
        <w:rPr>
          <w:lang w:eastAsia="it-IT"/>
          <w14:ligatures w14:val="standard"/>
        </w:rPr>
        <w:t>within</w:t>
      </w:r>
      <w:r>
        <w:rPr>
          <w:lang w:eastAsia="it-IT"/>
          <w14:ligatures w14:val="standard"/>
        </w:rPr>
        <w:t xml:space="preserve"> 1000 nucleotides</w:t>
      </w:r>
      <w:r>
        <w:rPr>
          <w:rFonts w:hint="eastAsia"/>
          <w:lang w:eastAsia="it-IT"/>
          <w14:ligatures w14:val="standard"/>
        </w:rPr>
        <w:t>,</w:t>
      </w:r>
      <w:r>
        <w:rPr>
          <w:lang w:eastAsia="it-IT"/>
          <w14:ligatures w14:val="standard"/>
        </w:rPr>
        <w:t xml:space="preserve"> one or two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residues can be found</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&lt;EndNote&gt;&lt;Cite&gt;&lt;Author&gt;Krug&lt;/Author&gt;&lt;Year&gt;1976&lt;/Year&gt;&lt;RecNum&gt;69&lt;/RecNum&gt;&lt;DisplayText&gt;[2, 3]&lt;/DisplayText&gt;&lt;record&gt;&lt;rec-number&gt;69&lt;/rec-number&gt;&lt;foreign-keys&gt;&lt;key app="EN" db-id="0z2zw2dzop0r5gex9eo52tt5xxddzpzx5ver" timestamp="1599838037"&gt;69&lt;/key&gt;&lt;/foreign-keys&gt;&lt;ref-type name="Journal Article"&gt;17&lt;/ref-type&gt;&lt;contributors&gt;&lt;authors&gt;&lt;author&gt;Krug, ROBERT M&lt;/author&gt;&lt;author&gt;Morgan, MAUREEN A&lt;/author&gt;&lt;author&gt;Shatkin, AARON J&lt;/author&gt;&lt;/authors&gt;&lt;/contributors&gt;&lt;titles&gt;&lt;title&gt;Influenza viral mRNA contains internal N6-methyladenosine and 5&amp;apos;-terminal 7-methylguanosine in cap structures&lt;/title&gt;&lt;secondary-title&gt;Journal of virology&lt;/secondary-title&gt;&lt;/titles&gt;&lt;periodical&gt;&lt;full-title&gt;Journal of virology&lt;/full-title&gt;&lt;/periodical&gt;&lt;pages&gt;45-53&lt;/pages&gt;&lt;volume&gt;20&lt;/volume&gt;&lt;number&gt;1&lt;/number&gt;&lt;dates&gt;&lt;year&gt;1976&lt;/year&gt;&lt;/dates&gt;&lt;isbn&gt;0022-538X&lt;/isbn&gt;&lt;urls&gt;&lt;/urls&gt;&lt;/record&gt;&lt;/Cite&gt;&lt;Cite&gt;&lt;Author&gt;Beemon&lt;/Author&gt;&lt;Year&gt;1977&lt;/Year&gt;&lt;RecNum&gt;71&lt;/RecNum&gt;&lt;record&gt;&lt;rec-number&gt;71&lt;/rec-number&gt;&lt;foreign-keys&gt;&lt;key app="EN" db-id="0z2zw2dzop0r5gex9eo52tt5xxddzpzx5ver" timestamp="1599838140"&gt;71&lt;/key&gt;&lt;/foreign-keys&gt;&lt;ref-type name="Journal Article"&gt;17&lt;/ref-type&gt;&lt;contributors&gt;&lt;authors&gt;&lt;author&gt;Beemon, Karen&lt;/author&gt;&lt;author&gt;Keith, Jerry&lt;/author&gt;&lt;/authors&gt;&lt;/contributors&gt;&lt;titles&gt;&lt;title&gt;Localization of N6-methyladenosine in the Rous sarcoma virus genome&lt;/title&gt;&lt;secondary-title&gt;Journal of molecular biology&lt;/secondary-title&gt;&lt;/titles&gt;&lt;periodical&gt;&lt;full-title&gt;Journal of molecular biology&lt;/full-title&gt;&lt;/periodical&gt;&lt;pages&gt;165-179&lt;/pages&gt;&lt;volume&gt;113&lt;/volume&gt;&lt;number&gt;1&lt;/number&gt;&lt;dates&gt;&lt;year&gt;1977&lt;/year&gt;&lt;/dates&gt;&lt;isbn&gt;0022-2836&lt;/isbn&gt;&lt;urls&gt;&lt;/urls&gt;&lt;/record&gt;&lt;/Cite&gt;&lt;/EndNote&gt;</w:instrText>
      </w:r>
      <w:r>
        <w:rPr>
          <w:lang w:eastAsia="it-IT"/>
          <w14:ligatures w14:val="standard"/>
        </w:rPr>
        <w:fldChar w:fldCharType="separate"/>
      </w:r>
      <w:r>
        <w:rPr>
          <w:lang w:eastAsia="it-IT"/>
          <w14:ligatures w14:val="standard"/>
        </w:rPr>
        <w:t>[2, 3]</w:t>
      </w:r>
      <w:r>
        <w:rPr>
          <w:lang w:eastAsia="it-IT"/>
          <w14:ligatures w14:val="standard"/>
        </w:rPr>
        <w:fldChar w:fldCharType="end"/>
      </w:r>
      <w:r>
        <w:rPr>
          <w:rFonts w:hint="eastAsia"/>
          <w:lang w:eastAsia="it-IT"/>
          <w14:ligatures w14:val="standard"/>
        </w:rPr>
        <w:t>. 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is usually found in </w:t>
      </w:r>
      <w:r>
        <w:rPr>
          <w:rFonts w:hint="eastAsia"/>
          <w:lang w:eastAsia="it-IT"/>
          <w14:ligatures w14:val="standard"/>
        </w:rPr>
        <w:t>stop</w:t>
      </w:r>
      <w:r>
        <w:rPr>
          <w:lang w:eastAsia="it-IT"/>
          <w14:ligatures w14:val="standard"/>
        </w:rPr>
        <w:t xml:space="preserve"> codon, 3'</w:t>
      </w:r>
      <w:r>
        <w:rPr>
          <w:rFonts w:hint="eastAsia"/>
          <w:lang w:eastAsia="it-IT"/>
          <w14:ligatures w14:val="standard"/>
        </w:rPr>
        <w:t xml:space="preserve"> </w:t>
      </w:r>
      <w:r>
        <w:rPr>
          <w:lang w:eastAsia="it-IT"/>
          <w14:ligatures w14:val="standard"/>
        </w:rPr>
        <w:t>untranslat</w:t>
      </w:r>
      <w:r>
        <w:rPr>
          <w:rFonts w:hint="eastAsia"/>
          <w:lang w:eastAsia="it-IT"/>
          <w14:ligatures w14:val="standard"/>
        </w:rPr>
        <w:t xml:space="preserve">ed </w:t>
      </w:r>
      <w:r>
        <w:rPr>
          <w:lang w:eastAsia="it-IT"/>
          <w14:ligatures w14:val="standard"/>
        </w:rPr>
        <w:t>region (UTR), and long internal exon</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&lt;EndNote&gt;&lt;Cite&gt;&lt;Author&gt;Dominissini&lt;/Author&gt;&lt;Year&gt;2012&lt;/Year&gt;&lt;RecNum&gt;72&lt;/RecNum&gt;&lt;DisplayText&gt;[4, 5]&lt;/DisplayText&gt;&lt;record&gt;&lt;rec-number&gt;72&lt;/rec-number&gt;&lt;foreign-keys&gt;&lt;key app="EN" db-id="0z2zw2dzop0r5gex9eo52tt5xxddzpzx5ver" timestamp="1599838148"&gt;72&lt;/key&gt;&lt;/foreign-keys&gt;&lt;ref-type name="Journal Article"&gt;17&lt;/ref-type&gt;&lt;contributors&gt;&lt;authors&gt;&lt;author&gt;Dominissini, Dan&lt;/author&gt;&lt;author&gt;Moshitch-Moshkovitz, Sharon&lt;/author&gt;&lt;author&gt;Schwartz, Schraga&lt;/author&gt;&lt;author&gt;Salmon-Divon, Mali&lt;/author&gt;&lt;author&gt;Ungar, Lior&lt;/author&gt;&lt;author&gt;Osenberg, Sivan&lt;/author&gt;&lt;author&gt;Cesarkas, Karen&lt;/author&gt;&lt;author&gt;Jacob-Hirsch, Jasmine&lt;/author&gt;&lt;author&gt;Amariglio, Ninette&lt;/author&gt;&lt;author&gt;Kupiec, Martin&lt;/author&gt;&lt;/authors&gt;&lt;/contributors&gt;&lt;titles&gt;&lt;title&gt;Topology of the human and mouse m 6 A RNA methylomes revealed by m 6 A-seq&lt;/title&gt;&lt;secondary-title&gt;Nature&lt;/secondary-title&gt;&lt;/titles&gt;&lt;periodical&gt;&lt;full-title&gt;Nature&lt;/full-title&gt;&lt;/periodical&gt;&lt;pages&gt;201-206&lt;/pages&gt;&lt;volume&gt;485&lt;/volume&gt;&lt;number&gt;7397&lt;/number&gt;&lt;dates&gt;&lt;year&gt;2012&lt;/year&gt;&lt;/dates&gt;&lt;isbn&gt;1476-4687&lt;/isbn&gt;&lt;urls&gt;&lt;/urls&gt;&lt;/record&gt;&lt;/Cite&gt;&lt;Cite&gt;&lt;Author&gt;Meyer&lt;/Author&gt;&lt;Year&gt;2012&lt;/Year&gt;&lt;RecNum&gt;73&lt;/RecNum&gt;&lt;record&gt;&lt;rec-number&gt;73&lt;/rec-number&gt;&lt;foreign-keys&gt;&lt;key app="EN" db-id="0z2zw2dzop0r5gex9eo52tt5xxddzpzx5ver" timestamp="1599838154"&gt;73&lt;/key&gt;&lt;/foreign-keys&gt;&lt;ref-type name="Journal Article"&gt;17&lt;/ref-type&gt;&lt;contributors&gt;&lt;authors&gt;&lt;author&gt;Meyer, Kate D&lt;/author&gt;&lt;author&gt;Saletore, Yogesh&lt;/author&gt;&lt;author&gt;Zumbo, Paul&lt;/author&gt;&lt;author&gt;Elemento, Olivier&lt;/author&gt;&lt;author&gt;Mason, Christopher E&lt;/author&gt;&lt;author&gt;Jaffrey</w:instrText>
      </w:r>
      <w:r>
        <w:rPr>
          <w:rFonts w:hint="eastAsia"/>
          <w:lang w:eastAsia="it-IT"/>
          <w14:ligatures w14:val="standard"/>
        </w:rPr>
        <w:instrText>, Samie R&lt;/author&gt;&lt;/authors&gt;&lt;/contributors&gt;&lt;titles&gt;&lt;title&gt;Comprehensive analysis of mRNA methylation reveals enrichment in 3</w:instrText>
      </w:r>
      <w:r>
        <w:rPr>
          <w:rFonts w:hint="eastAsia"/>
          <w:lang w:eastAsia="it-IT"/>
          <w14:ligatures w14:val="standard"/>
        </w:rPr>
        <w:instrText>′</w:instrText>
      </w:r>
      <w:r>
        <w:rPr>
          <w:rFonts w:hint="eastAsia"/>
          <w:lang w:eastAsia="it-IT"/>
          <w14:ligatures w14:val="standard"/>
        </w:rPr>
        <w:instrText xml:space="preserve"> UTRs and near stop codons&lt;/title&gt;&lt;secondary-title&gt;Cell&lt;/secondary-title&gt;&lt;/titles&gt;&lt;periodical&gt;&lt;full-title&gt;Cell&lt;/full-title&gt;&lt;/perio</w:instrText>
      </w:r>
      <w:r>
        <w:rPr>
          <w:lang w:eastAsia="it-IT"/>
          <w14:ligatures w14:val="standard"/>
        </w:rPr>
        <w:instrText>dical&gt;&lt;pages&gt;1635-1646&lt;/pages&gt;&lt;volume&gt;149&lt;/volume&gt;&lt;number&gt;7&lt;/number&gt;&lt;dates&gt;&lt;year&gt;2012&lt;/year&gt;&lt;/dates&gt;&lt;isbn&gt;0092-8674&lt;/isbn&gt;&lt;urls&gt;&lt;/urls&gt;&lt;/record&gt;&lt;/Cite&gt;&lt;/EndNote&gt;</w:instrText>
      </w:r>
      <w:r>
        <w:rPr>
          <w:lang w:eastAsia="it-IT"/>
          <w14:ligatures w14:val="standard"/>
        </w:rPr>
        <w:fldChar w:fldCharType="separate"/>
      </w:r>
      <w:r>
        <w:rPr>
          <w:lang w:eastAsia="it-IT"/>
          <w14:ligatures w14:val="standard"/>
        </w:rPr>
        <w:t>[4, 5]</w:t>
      </w:r>
      <w:r>
        <w:rPr>
          <w:lang w:eastAsia="it-IT"/>
          <w14:ligatures w14:val="standard"/>
        </w:rPr>
        <w:fldChar w:fldCharType="end"/>
      </w:r>
      <w:r>
        <w:rPr>
          <w:lang w:eastAsia="it-IT"/>
          <w14:ligatures w14:val="standard"/>
        </w:rPr>
        <w:t>.</w:t>
      </w:r>
      <w:r>
        <w:rPr>
          <w:rFonts w:hint="eastAsia"/>
          <w:lang w:eastAsia="it-IT"/>
          <w14:ligatures w14:val="standard"/>
        </w:rPr>
        <w:t xml:space="preserve"> 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has aroused the interest of many scientists due to its important biological role</w:t>
      </w:r>
      <w:r>
        <w:rPr>
          <w:rFonts w:hint="eastAsia"/>
          <w:lang w:eastAsia="it-IT"/>
          <w14:ligatures w14:val="standard"/>
        </w:rPr>
        <w:t>s in altering</w:t>
      </w:r>
      <w:bookmarkStart w:id="0" w:name="OLE_LINK2"/>
      <w:bookmarkStart w:id="1" w:name="OLE_LINK1"/>
      <w:r>
        <w:rPr>
          <w:lang w:eastAsia="it-IT"/>
          <w14:ligatures w14:val="standard"/>
        </w:rPr>
        <w:t xml:space="preserve"> gene</w:t>
      </w:r>
      <w:bookmarkEnd w:id="0"/>
      <w:bookmarkEnd w:id="1"/>
      <w:r>
        <w:rPr>
          <w:rFonts w:hint="eastAsia"/>
          <w:lang w:eastAsia="it-IT"/>
          <w14:ligatures w14:val="standard"/>
        </w:rPr>
        <w:t xml:space="preserve"> regulation, gene stability maintenance and </w:t>
      </w:r>
      <w:r>
        <w:rPr>
          <w:lang w:eastAsia="it-IT"/>
          <w14:ligatures w14:val="standard"/>
        </w:rPr>
        <w:t>cell renewal and differentiation</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&lt;EndNote&gt;&lt;Cite&gt;&lt;Author&gt;Liao&lt;/Author&gt;&lt;Year&gt;2018&lt;/Year&gt;&lt;RecNum&gt;76&lt;/RecNum&gt;&lt;DisplayText&gt;[6]&lt;/DisplayText&gt;&lt;record&gt;&lt;rec-number&gt;76&lt;/rec-number&gt;&lt;foreign-keys&gt;&lt;key app="EN" db-id="0z2zw2dzop0r5gex9eo52tt5xxddzpzx5ver" timestamp="1599838183"&gt;76&lt;/key&gt;&lt;/foreign-keys&gt;&lt;ref-type name="Journal Article"&gt;17&lt;/ref-type&gt;&lt;contributors&gt;&lt;authors&gt;&lt;author&gt;Liao, Shanhui&lt;/author&gt;&lt;author&gt;Sun, Hongbin&lt;/author&gt;&lt;author&gt;Xu, Chao&lt;/author&gt;&lt;/authors&gt;&lt;/contributors&gt;&lt;titles&gt;&lt;title&gt;YTH domain: A family of N6-methyladenosine (m6A) readers&lt;/title&gt;&lt;secondary-title&gt;Genomics, proteomics &amp;amp; bioinformatics&lt;/secondary-title&gt;&lt;/titles&gt;&lt;periodical&gt;&lt;full-title&gt;Genomics, proteomics &amp;amp; bioinformatics&lt;/full-title&gt;&lt;/periodical&gt;&lt;pages&gt;99-107&lt;/pages&gt;&lt;volume&gt;16&lt;/volume&gt;&lt;number&gt;2&lt;/number&gt;&lt;dates&gt;&lt;year&gt;2018&lt;/year&gt;&lt;/dates&gt;&lt;isbn&gt;1672-0229&lt;/isbn&gt;&lt;urls&gt;&lt;/urls&gt;&lt;/record&gt;&lt;/Cite&gt;&lt;/EndNote&gt;</w:instrText>
      </w:r>
      <w:r>
        <w:rPr>
          <w:lang w:eastAsia="it-IT"/>
          <w14:ligatures w14:val="standard"/>
        </w:rPr>
        <w:fldChar w:fldCharType="separate"/>
      </w:r>
      <w:r>
        <w:rPr>
          <w:lang w:eastAsia="it-IT"/>
          <w14:ligatures w14:val="standard"/>
        </w:rPr>
        <w:t>[6]</w:t>
      </w:r>
      <w:r>
        <w:rPr>
          <w:lang w:eastAsia="it-IT"/>
          <w14:ligatures w14:val="standard"/>
        </w:rPr>
        <w:fldChar w:fldCharType="end"/>
      </w:r>
      <w:r>
        <w:rPr>
          <w:rFonts w:hint="eastAsia"/>
          <w:lang w:eastAsia="it-IT"/>
          <w14:ligatures w14:val="standard"/>
        </w:rPr>
        <w:t xml:space="preserve">. </w:t>
      </w:r>
      <w:r>
        <w:t>Meanwhile, some researchers established an online database DRUM to help query the methylation sites of disease-related m</w:t>
      </w:r>
      <w:r>
        <w:rPr>
          <w:vertAlign w:val="superscript"/>
        </w:rPr>
        <w:t>6</w:t>
      </w:r>
      <w:r>
        <w:t>A</w:t>
      </w:r>
      <w:r>
        <w:rPr>
          <w:rFonts w:eastAsia="SimSun" w:hint="eastAsia"/>
          <w:lang w:eastAsia="zh-CN"/>
        </w:rPr>
        <w:t xml:space="preserve"> </w:t>
      </w:r>
      <w:r>
        <w:rPr>
          <w:rFonts w:eastAsia="SimSun"/>
          <w:lang w:eastAsia="zh-CN"/>
        </w:rPr>
        <w:fldChar w:fldCharType="begin"/>
      </w:r>
      <w:r>
        <w:rPr>
          <w:rFonts w:eastAsia="SimSun"/>
          <w:lang w:eastAsia="zh-CN"/>
        </w:rPr>
        <w:instrText xml:space="preserve"> ADDIN EN.CITE &lt;EndNote&gt;&lt;Cite&gt;&lt;Author&gt;Tang&lt;/Author&gt;&lt;Year&gt;2019&lt;/Year&gt;&lt;RecNum&gt;87&lt;/RecNum&gt;&lt;DisplayText&gt;[7]&lt;/DisplayText&gt;&lt;record&gt;&lt;rec-number&gt;87&lt;/rec-number&gt;&lt;foreign-keys&gt;&lt;key app="EN" db-id="0z2zw2dzop0r5gex9eo52tt5xxddzpzx5ver" timestamp="1600147438"&gt;87&lt;/key&gt;&lt;/foreign-keys&gt;&lt;ref-type name="Journal Article"&gt;17&lt;/ref-type&gt;&lt;contributors&gt;&lt;authors&gt;&lt;author&gt;Tang, Yujiao&lt;/author&gt;&lt;author&gt;Chen, Kunqi&lt;/author&gt;&lt;author&gt;Wu, Xiangyu&lt;/author&gt;&lt;author&gt;Wei, Zhen&lt;/author&gt;&lt;author&gt;Zhang, Song Yao&lt;/author&gt;&lt;author&gt;Song, Bowen&lt;/author&gt;&lt;author&gt;Zhang, Shao Wu&lt;/author&gt;&lt;author&gt;Huang, Yufei&lt;/author&gt;&lt;author&gt;Meng, Jia&lt;/author&gt;&lt;/authors&gt;&lt;/contributors&gt;&lt;titles&gt;&lt;title&gt;DRUM: Inference of Disease-Associated m6A RNA Methylation Sites From a Multi-Layer Heterogeneous Network&lt;/title&gt;&lt;secondary-title&gt;Frontiers in Genetics&lt;/secondary-title&gt;&lt;/titles&gt;&lt;periodical&gt;&lt;full-title&gt;Frontiers in Genetics&lt;/full-title&gt;&lt;/periodical&gt;&lt;volume&gt;10&lt;/volume&gt;&lt;dates&gt;&lt;year&gt;2019&lt;/year&gt;&lt;/dates&gt;&lt;urls&gt;&lt;/urls&gt;&lt;/record&gt;&lt;/Cite&gt;&lt;/EndNote&gt;</w:instrText>
      </w:r>
      <w:r>
        <w:rPr>
          <w:rFonts w:eastAsia="SimSun"/>
          <w:lang w:eastAsia="zh-CN"/>
        </w:rPr>
        <w:fldChar w:fldCharType="separate"/>
      </w:r>
      <w:r>
        <w:rPr>
          <w:rFonts w:eastAsia="SimSun"/>
          <w:lang w:eastAsia="zh-CN"/>
        </w:rPr>
        <w:t>[7]</w:t>
      </w:r>
      <w:r>
        <w:rPr>
          <w:rFonts w:eastAsia="SimSun"/>
          <w:lang w:eastAsia="zh-CN"/>
        </w:rPr>
        <w:fldChar w:fldCharType="end"/>
      </w:r>
      <w:r>
        <w:t>.</w:t>
      </w:r>
      <w:r>
        <w:rPr>
          <w:rFonts w:eastAsia="SimSun" w:hint="eastAsia"/>
          <w:lang w:eastAsia="zh-CN"/>
        </w:rPr>
        <w:t xml:space="preserve">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 xml:space="preserve">A also </w:t>
      </w:r>
      <w:r>
        <w:rPr>
          <w:lang w:eastAsia="it-IT"/>
          <w14:ligatures w14:val="standard"/>
        </w:rPr>
        <w:t xml:space="preserve">involves </w:t>
      </w:r>
      <w:r>
        <w:rPr>
          <w:rFonts w:hint="eastAsia"/>
          <w:lang w:eastAsia="it-IT"/>
          <w14:ligatures w14:val="standard"/>
        </w:rPr>
        <w:t xml:space="preserve">in RNA metabolisms such as mRNA translation, degradation, </w:t>
      </w:r>
      <w:r>
        <w:rPr>
          <w:lang w:eastAsia="it-IT"/>
          <w14:ligatures w14:val="standard"/>
        </w:rPr>
        <w:t>splicing</w:t>
      </w:r>
      <w:r>
        <w:rPr>
          <w:rFonts w:hint="eastAsia"/>
          <w:lang w:eastAsia="it-IT"/>
          <w14:ligatures w14:val="standard"/>
        </w:rPr>
        <w:t xml:space="preserve">, </w:t>
      </w:r>
      <w:r>
        <w:rPr>
          <w:lang w:eastAsia="it-IT"/>
          <w14:ligatures w14:val="standard"/>
        </w:rPr>
        <w:t>nuclear</w:t>
      </w:r>
      <w:r>
        <w:rPr>
          <w:rFonts w:hint="eastAsia"/>
          <w:lang w:eastAsia="it-IT"/>
          <w14:ligatures w14:val="standard"/>
        </w:rPr>
        <w:t xml:space="preserve"> export and folding  </w:t>
      </w:r>
      <w:r>
        <w:rPr>
          <w:lang w:eastAsia="it-IT"/>
          <w14:ligatures w14:val="standard"/>
        </w:rPr>
        <w:fldChar w:fldCharType="begin"/>
      </w:r>
      <w:r>
        <w:rPr>
          <w:lang w:eastAsia="it-IT"/>
          <w14:ligatures w14:val="standard"/>
        </w:rPr>
        <w:instrText xml:space="preserve"> ADDIN EN.CITE &lt;EndNote&gt;&lt;Cite&gt;&lt;Author&gt;Liu&lt;/Author&gt;&lt;Year&gt;2019&lt;/Year&gt;&lt;RecNum&gt;74&lt;/RecNum&gt;&lt;DisplayText&gt;[8, 9]&lt;/DisplayText&gt;&lt;record&gt;&lt;rec-number&gt;74&lt;/rec-number&gt;&lt;foreign-keys&gt;&lt;key app="EN" db-id="0z2zw2dzop0r5gex9eo52tt5xxddzpzx5ver" timestamp="1599838163"&gt;74&lt;/key&gt;&lt;/foreign-keys&gt;&lt;ref-type name="Journal Article"&gt;17&lt;/ref-type&gt;&lt;contributors&gt;&lt;authors&gt;&lt;author&gt;Liu, Qi&lt;/author&gt;&lt;author&gt;Gregory, Richard I&lt;/author&gt;&lt;/authors&gt;&lt;/contributors&gt;&lt;titles&gt;&lt;title&gt;RNAmod: an integrated system for the annotation of mRNA modifications&lt;/title&gt;&lt;secondary-title&gt;Nucleic acids research&lt;/secondary-title&gt;&lt;/titles&gt;&lt;periodical&gt;&lt;full-title&gt;Nucleic Acids Research&lt;/full-title&gt;&lt;/periodical&gt;&lt;pages&gt;W548-W555&lt;/pages&gt;&lt;volume&gt;47&lt;/volume&gt;&lt;number&gt;W1&lt;/number&gt;&lt;dates&gt;&lt;year&gt;2019&lt;/year&gt;&lt;/dates&gt;&lt;isbn&gt;0305-1048&lt;/isbn&gt;&lt;urls&gt;&lt;/urls&gt;&lt;/record&gt;&lt;/Cite&gt;&lt;Cite&gt;&lt;Author&gt;Liu&lt;/Author&gt;&lt;Year&gt;2017&lt;/Year&gt;&lt;RecNum&gt;75&lt;/RecNum&gt;&lt;record&gt;&lt;rec-number&gt;75&lt;/rec-number&gt;&lt;foreign-keys&gt;&lt;key app="EN" db-id="0z2zw2dzop0r5gex9eo52tt5xxddzpzx5ver" timestamp="1599838171"&gt;75&lt;/key&gt;&lt;/foreign-keys&gt;&lt;ref-type name="Journal Article"&gt;17&lt;/ref-type&gt;&lt;contributors&gt;&lt;authors&gt;&lt;author&gt;Liu, Nian&lt;/author&gt;&lt;author&gt;Zhou, Katherine I&lt;/author&gt;&lt;author&gt;Parisien, Marc&lt;/author&gt;&lt;author&gt;Dai, Qing&lt;/author&gt;&lt;author&gt;Diatchenko, Luda&lt;/author&gt;&lt;author&gt;Pan, Tao&lt;/author&gt;&lt;/authors&gt;&lt;/contributors&gt;&lt;titles&gt;&lt;title&gt;N6-methyladenosine alters RNA structure to regulate binding of a low-complexity protein&lt;/title&gt;&lt;secondary-title&gt;Nucleic acids research&lt;/secondary-title&gt;&lt;/titles&gt;&lt;periodical&gt;&lt;full-title&gt;Nucleic Acids Research&lt;/full-title&gt;&lt;/periodical&gt;&lt;pages&gt;6051-6063&lt;/pages&gt;&lt;volume&gt;45&lt;/volume&gt;&lt;number&gt;10&lt;/number&gt;&lt;dates&gt;&lt;year&gt;2017&lt;/year&gt;&lt;/dates&gt;&lt;isbn&gt;0305-1048&lt;/isbn&gt;&lt;urls&gt;&lt;/urls&gt;&lt;/record&gt;&lt;/Cite&gt;&lt;/EndNote&gt;</w:instrText>
      </w:r>
      <w:r>
        <w:rPr>
          <w:lang w:eastAsia="it-IT"/>
          <w14:ligatures w14:val="standard"/>
        </w:rPr>
        <w:fldChar w:fldCharType="separate"/>
      </w:r>
      <w:r>
        <w:rPr>
          <w:lang w:eastAsia="it-IT"/>
          <w14:ligatures w14:val="standard"/>
        </w:rPr>
        <w:t>[8, 9]</w:t>
      </w:r>
      <w:r>
        <w:rPr>
          <w:lang w:eastAsia="it-IT"/>
          <w14:ligatures w14:val="standard"/>
        </w:rPr>
        <w:fldChar w:fldCharType="end"/>
      </w:r>
      <w:r>
        <w:rPr>
          <w:rFonts w:hint="eastAsia"/>
          <w:lang w:eastAsia="it-IT"/>
          <w14:ligatures w14:val="standard"/>
        </w:rPr>
        <w:t>.</w:t>
      </w:r>
    </w:p>
    <w:p w14:paraId="0267D38E" w14:textId="77777777" w:rsidR="003E4E2B" w:rsidRDefault="003E4E2B">
      <w:pPr>
        <w:pStyle w:val="KeyWords"/>
        <w:rPr>
          <w:lang w:eastAsia="it-IT"/>
          <w14:ligatures w14:val="standard"/>
        </w:rPr>
      </w:pPr>
    </w:p>
    <w:p w14:paraId="642B93F9" w14:textId="77777777" w:rsidR="003E4E2B" w:rsidRDefault="007A61F4">
      <w:pPr>
        <w:spacing w:line="240" w:lineRule="auto"/>
        <w:rPr>
          <w:rFonts w:eastAsia="SimSun"/>
          <w:lang w:eastAsia="zh-CN"/>
        </w:rPr>
      </w:pPr>
      <w:r>
        <w:rPr>
          <w:lang w:eastAsia="it-IT"/>
          <w14:ligatures w14:val="standard"/>
        </w:rPr>
        <w:t>T</w:t>
      </w:r>
      <w:r>
        <w:rPr>
          <w:rFonts w:hint="eastAsia"/>
          <w:lang w:eastAsia="it-IT"/>
          <w14:ligatures w14:val="standard"/>
        </w:rPr>
        <w:t>here are three types of m</w:t>
      </w:r>
      <w:r>
        <w:rPr>
          <w:rFonts w:hint="eastAsia"/>
          <w:vertAlign w:val="superscript"/>
          <w:lang w:eastAsia="it-IT"/>
          <w14:ligatures w14:val="standard"/>
        </w:rPr>
        <w:t>6</w:t>
      </w:r>
      <w:r>
        <w:rPr>
          <w:rFonts w:hint="eastAsia"/>
          <w:lang w:eastAsia="it-IT"/>
          <w14:ligatures w14:val="standard"/>
        </w:rPr>
        <w:t>A regulators: writer, erasers and readers. m</w:t>
      </w:r>
      <w:r>
        <w:rPr>
          <w:rFonts w:hint="eastAsia"/>
          <w:vertAlign w:val="superscript"/>
          <w:lang w:eastAsia="it-IT"/>
          <w14:ligatures w14:val="standard"/>
        </w:rPr>
        <w:t>6</w:t>
      </w:r>
      <w:r>
        <w:rPr>
          <w:rFonts w:hint="eastAsia"/>
          <w:lang w:eastAsia="it-IT"/>
          <w14:ligatures w14:val="standard"/>
        </w:rPr>
        <w:t>A is catalyzed by m</w:t>
      </w:r>
      <w:r>
        <w:rPr>
          <w:rFonts w:hint="eastAsia"/>
          <w:vertAlign w:val="superscript"/>
          <w:lang w:eastAsia="it-IT"/>
          <w14:ligatures w14:val="standard"/>
        </w:rPr>
        <w:t>6</w:t>
      </w:r>
      <w:r>
        <w:rPr>
          <w:rFonts w:hint="eastAsia"/>
          <w:lang w:eastAsia="it-IT"/>
          <w14:ligatures w14:val="standard"/>
        </w:rPr>
        <w:t>A methyltransferases, namely writer, removed by m</w:t>
      </w:r>
      <w:r>
        <w:rPr>
          <w:rFonts w:hint="eastAsia"/>
          <w:vertAlign w:val="superscript"/>
          <w:lang w:eastAsia="it-IT"/>
          <w14:ligatures w14:val="standard"/>
        </w:rPr>
        <w:t>6</w:t>
      </w:r>
      <w:r>
        <w:rPr>
          <w:rFonts w:hint="eastAsia"/>
          <w:lang w:eastAsia="it-IT"/>
          <w14:ligatures w14:val="standard"/>
        </w:rPr>
        <w:t xml:space="preserve">A demethylases, which also named as eraser, and then recognized by reader protein </w:t>
      </w:r>
      <w:r>
        <w:rPr>
          <w:lang w:eastAsia="it-IT"/>
          <w14:ligatures w14:val="standard"/>
        </w:rPr>
        <w:fldChar w:fldCharType="begin"/>
      </w:r>
      <w:r>
        <w:rPr>
          <w:lang w:eastAsia="it-IT"/>
          <w14:ligatures w14:val="standard"/>
        </w:rPr>
        <w:instrText xml:space="preserve"> ADDIN EN.CITE &lt;EndNote&gt;&lt;Cite&gt;&lt;Author&gt;He&lt;/Author&gt;&lt;Year&gt;2019&lt;/Year&gt;&lt;RecNum&gt;70&lt;/RecNum&gt;&lt;DisplayText&gt;[1]&lt;/DisplayText&gt;&lt;record&gt;&lt;rec-number&gt;70&lt;/rec-number&gt;&lt;foreign-keys&gt;&lt;key app="EN" db-id="0z2zw2dzop0r5gex9eo52tt5xxddzpzx5ver" timestamp="1599838106"&gt;70&lt;/key&gt;&lt;/foreign-keys&gt;&lt;ref-type name="Journal Article"&gt;17&lt;/ref-type&gt;&lt;contributors&gt;&lt;authors&gt;&lt;author&gt;He, Liuer&lt;/author&gt;&lt;author&gt;Li, Huiyu&lt;/author&gt;&lt;author&gt;Wu, Anqi&lt;/author&gt;&lt;author&gt;Peng, Yulong&lt;/author&gt;&lt;author&gt;Shu, Guang&lt;/author&gt;&lt;author&gt;Yin, Gang&lt;/author&gt;&lt;/authors&gt;&lt;/contributors&gt;&lt;titles&gt;&lt;title&gt;Functions of N6-methyladenosine and its role in cancer&lt;/title&gt;&lt;secondary-title&gt;Molecular cancer&lt;/secondary-title&gt;&lt;/titles&gt;&lt;periodical&gt;&lt;full-title&gt;Molecular cancer&lt;/full-title&gt;&lt;/periodical&gt;&lt;pages&gt;176&lt;/pages&gt;&lt;volume&gt;18&lt;/volume&gt;&lt;number&gt;1&lt;/number&gt;&lt;dates&gt;&lt;year&gt;2019&lt;/year&gt;&lt;/dates&gt;&lt;isbn&gt;1476-4598&lt;/isbn&gt;&lt;urls&gt;&lt;/urls&gt;&lt;/record&gt;&lt;/Cite&gt;&lt;/EndNote&gt;</w:instrText>
      </w:r>
      <w:r>
        <w:rPr>
          <w:lang w:eastAsia="it-IT"/>
          <w14:ligatures w14:val="standard"/>
        </w:rPr>
        <w:fldChar w:fldCharType="separate"/>
      </w:r>
      <w:r>
        <w:rPr>
          <w:lang w:eastAsia="it-IT"/>
          <w14:ligatures w14:val="standard"/>
        </w:rPr>
        <w:t>[1]</w:t>
      </w:r>
      <w:r>
        <w:rPr>
          <w:lang w:eastAsia="it-IT"/>
          <w14:ligatures w14:val="standard"/>
        </w:rPr>
        <w:fldChar w:fldCharType="end"/>
      </w:r>
      <w:r>
        <w:rPr>
          <w:rFonts w:hint="eastAsia"/>
          <w:lang w:eastAsia="it-IT"/>
          <w14:ligatures w14:val="standard"/>
        </w:rPr>
        <w:t xml:space="preserve">. </w:t>
      </w:r>
      <w:r>
        <w:rPr>
          <w:lang w:eastAsia="it-IT"/>
          <w14:ligatures w14:val="standard"/>
        </w:rPr>
        <w:t>RNA reader proteins can bind RNA, and each reader has a specific binding site to perform the corresponding function</w:t>
      </w:r>
      <w:r>
        <w:rPr>
          <w:rFonts w:hint="eastAsia"/>
          <w:lang w:eastAsia="it-IT"/>
          <w14:ligatures w14:val="standard"/>
        </w:rPr>
        <w:t xml:space="preserve">s </w:t>
      </w:r>
      <w:r>
        <w:rPr>
          <w:lang w:eastAsia="it-IT"/>
          <w14:ligatures w14:val="standard"/>
        </w:rPr>
        <w:fldChar w:fldCharType="begin"/>
      </w:r>
      <w:r>
        <w:rPr>
          <w:lang w:eastAsia="it-IT"/>
          <w14:ligatures w14:val="standard"/>
        </w:rPr>
        <w:instrText xml:space="preserve"> ADDIN EN.CITE &lt;EndNote&gt;&lt;Cite&gt;&lt;Author&gt;He&lt;/Author&gt;&lt;Year&gt;2019&lt;/Year&gt;&lt;RecNum&gt;70&lt;/RecNum&gt;&lt;DisplayText&gt;[1]&lt;/DisplayText&gt;&lt;record&gt;&lt;rec-number&gt;70&lt;/rec-number&gt;&lt;foreign-keys&gt;&lt;key app="EN" db-id="0z2zw2dzop0r5gex9eo52tt5xxddzpzx5ver" timestamp="1599838106"&gt;70&lt;/key&gt;&lt;/foreign-keys&gt;&lt;ref-type name="Journal Article"&gt;17&lt;/ref-type&gt;&lt;contributors&gt;&lt;authors&gt;&lt;author&gt;He, Liuer&lt;/author&gt;&lt;author&gt;Li, Huiyu&lt;/author&gt;&lt;author&gt;Wu, Anqi&lt;/author&gt;&lt;author&gt;Peng, Yulong&lt;/author&gt;&lt;author&gt;Shu, Guang&lt;/author&gt;&lt;author&gt;Yin, Gang&lt;/author&gt;&lt;/authors&gt;&lt;/contributors&gt;&lt;titles&gt;&lt;title&gt;Functions of N6-methyladenosine and its role in cancer&lt;/title&gt;&lt;secondary-title&gt;Molecular cancer&lt;/secondary-title&gt;&lt;/titles&gt;&lt;periodical&gt;&lt;full-title&gt;Molecular cancer&lt;/full-title&gt;&lt;/periodical&gt;&lt;pages&gt;176&lt;/pages&gt;&lt;volume&gt;18&lt;/volume&gt;&lt;number&gt;1&lt;/number&gt;&lt;dates&gt;&lt;year&gt;2019&lt;/year&gt;&lt;/dates&gt;&lt;isbn&gt;1476-4598&lt;/isbn&gt;&lt;urls&gt;&lt;/urls&gt;&lt;/record&gt;&lt;/Cite&gt;&lt;/EndNote&gt;</w:instrText>
      </w:r>
      <w:r>
        <w:rPr>
          <w:lang w:eastAsia="it-IT"/>
          <w14:ligatures w14:val="standard"/>
        </w:rPr>
        <w:fldChar w:fldCharType="separate"/>
      </w:r>
      <w:r>
        <w:rPr>
          <w:lang w:eastAsia="it-IT"/>
          <w14:ligatures w14:val="standard"/>
        </w:rPr>
        <w:t>[1]</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rFonts w:eastAsia="SimSun"/>
          <w:lang w:eastAsia="zh-CN"/>
        </w:rPr>
        <w:t>I</w:t>
      </w:r>
      <w:r>
        <w:rPr>
          <w:rFonts w:eastAsia="SimSun" w:hint="eastAsia"/>
          <w:lang w:eastAsia="zh-CN"/>
        </w:rPr>
        <w:t xml:space="preserve">n previous research, a prediction framework WHISTLE was developed, aiming to </w:t>
      </w:r>
      <w:r>
        <w:rPr>
          <w:rFonts w:eastAsia="SimSun"/>
          <w:lang w:eastAsia="zh-CN"/>
        </w:rPr>
        <w:t>predict</w:t>
      </w:r>
      <w:r>
        <w:rPr>
          <w:rFonts w:eastAsia="SimSun" w:hint="eastAsia"/>
          <w:lang w:eastAsia="zh-CN"/>
        </w:rPr>
        <w:t xml:space="preserve"> </w:t>
      </w:r>
      <w:r>
        <w:rPr>
          <w:rStyle w:val="ls2d"/>
        </w:rPr>
        <w:t>wh</w:t>
      </w:r>
      <w:r>
        <w:rPr>
          <w:rStyle w:val="ff6"/>
        </w:rPr>
        <w:t>ole-transcr</w:t>
      </w:r>
      <w:r>
        <w:rPr>
          <w:rStyle w:val="ls1c"/>
        </w:rPr>
        <w:t>i</w:t>
      </w:r>
      <w:r>
        <w:rPr>
          <w:rStyle w:val="ff6"/>
        </w:rPr>
        <w:t>ptome m</w:t>
      </w:r>
      <w:r>
        <w:rPr>
          <w:rStyle w:val="fs6"/>
          <w:vertAlign w:val="superscript"/>
        </w:rPr>
        <w:t>6</w:t>
      </w:r>
      <w:r>
        <w:rPr>
          <w:rStyle w:val="ls2a"/>
        </w:rPr>
        <w:t>A</w:t>
      </w:r>
      <w:r>
        <w:rPr>
          <w:rStyle w:val="ls2a"/>
          <w:rFonts w:eastAsia="SimSun" w:hint="eastAsia"/>
          <w:lang w:eastAsia="zh-CN"/>
        </w:rPr>
        <w:t xml:space="preserve"> </w:t>
      </w:r>
      <w:r>
        <w:rPr>
          <w:rStyle w:val="ls1c"/>
        </w:rPr>
        <w:t>s</w:t>
      </w:r>
      <w:r>
        <w:rPr>
          <w:rStyle w:val="ff6"/>
        </w:rPr>
        <w:t>it</w:t>
      </w:r>
      <w:r>
        <w:rPr>
          <w:rStyle w:val="ff6"/>
          <w:rFonts w:eastAsia="SimSun" w:hint="eastAsia"/>
          <w:lang w:eastAsia="zh-CN"/>
        </w:rPr>
        <w:t xml:space="preserve">e </w:t>
      </w:r>
      <w:r>
        <w:rPr>
          <w:rStyle w:val="ff6"/>
          <w:rFonts w:eastAsia="SimSun"/>
          <w:lang w:eastAsia="zh-CN"/>
        </w:rPr>
        <w:fldChar w:fldCharType="begin"/>
      </w:r>
      <w:r>
        <w:rPr>
          <w:rStyle w:val="ff6"/>
          <w:rFonts w:eastAsia="SimSun"/>
          <w:lang w:eastAsia="zh-CN"/>
        </w:rPr>
        <w:instrText xml:space="preserve"> ADDIN EN.CITE &lt;EndNote&gt;&lt;Cite&gt;&lt;Author&gt;Kunqi&lt;/Author&gt;&lt;RecNum&gt;92&lt;/RecNum&gt;&lt;DisplayText&gt;[10]&lt;/DisplayText&gt;&lt;record&gt;&lt;rec-number&gt;92&lt;/rec-number&gt;&lt;foreign-keys&gt;&lt;key app="EN" db-id="0z2zw2dzop0r5gex9eo52tt5xxddzpzx5ver" timestamp="1600147595"&gt;92&lt;/key&gt;&lt;/foreign-keys&gt;&lt;ref-type name="Journal Article"&gt;17&lt;/ref-type&gt;&lt;contributors&gt;&lt;authors&gt;&lt;author&gt;Kunqi, Chen&lt;/author&gt;&lt;author&gt;Zhen, Wei&lt;/author&gt;&lt;author&gt;Qing, Zhang&lt;/author&gt;&lt;author&gt;Xiangyu, Wu&lt;/author&gt;&lt;author&gt;Rong, Rong&lt;/author&gt;&lt;author&gt;Zhiliang, Lu&lt;/author&gt;&lt;author&gt;Jionglong, Su&lt;/author&gt;&lt;author&gt;de Magalhães João Pedro&lt;/author&gt;&lt;author&gt;Rigden, Daniel J&lt;/author&gt;&lt;author&gt;Jia, Meng&lt;/author&gt;&lt;/authors&gt;&lt;/contributors&gt;&lt;titles&gt;&lt;title&gt;WHISTLE: a high-accuracy map of the human N6-methyladenosine (m6A) epitranscriptome predicted using a machine learning approach&lt;/title&gt;&lt;secondary-title&gt;Nucleic Acids Research&lt;/secondary-title&gt;&lt;/titles&gt;&lt;periodical&gt;&lt;full-title&gt;Nucleic Acids Research&lt;/full-title&gt;&lt;/periodical&gt;&lt;pages&gt;7&lt;/pages&gt;&lt;number&gt;7&lt;/number&gt;&lt;dates&gt;&lt;/dates&gt;&lt;urls&gt;&lt;/urls&gt;&lt;/record&gt;&lt;/Cite&gt;&lt;/EndNote&gt;</w:instrText>
      </w:r>
      <w:r>
        <w:rPr>
          <w:rStyle w:val="ff6"/>
          <w:rFonts w:eastAsia="SimSun"/>
          <w:lang w:eastAsia="zh-CN"/>
        </w:rPr>
        <w:fldChar w:fldCharType="separate"/>
      </w:r>
      <w:r>
        <w:rPr>
          <w:rStyle w:val="ff6"/>
          <w:rFonts w:eastAsia="SimSun"/>
          <w:lang w:eastAsia="zh-CN"/>
        </w:rPr>
        <w:t>[10]</w:t>
      </w:r>
      <w:r>
        <w:rPr>
          <w:rStyle w:val="ff6"/>
          <w:rFonts w:eastAsia="SimSun"/>
          <w:lang w:eastAsia="zh-CN"/>
        </w:rPr>
        <w:fldChar w:fldCharType="end"/>
      </w:r>
      <w:r>
        <w:rPr>
          <w:rStyle w:val="ff6"/>
          <w:rFonts w:eastAsia="SimSun" w:hint="eastAsia"/>
          <w:lang w:eastAsia="zh-CN"/>
        </w:rPr>
        <w:t xml:space="preserve">. </w:t>
      </w:r>
      <w:r>
        <w:rPr>
          <w:rFonts w:eastAsia="SimSun" w:hint="eastAsia"/>
          <w:lang w:eastAsia="zh-CN"/>
        </w:rPr>
        <w:t xml:space="preserve">Please note, </w:t>
      </w:r>
      <w:r>
        <w:rPr>
          <w:rFonts w:hint="eastAsia"/>
        </w:rPr>
        <w:t xml:space="preserve">we </w:t>
      </w:r>
      <w:r>
        <w:rPr>
          <w:rFonts w:eastAsia="SimSun" w:hint="eastAsia"/>
          <w:lang w:eastAsia="zh-CN"/>
        </w:rPr>
        <w:t xml:space="preserve">only </w:t>
      </w:r>
      <w:r>
        <w:rPr>
          <w:rFonts w:hint="eastAsia"/>
        </w:rPr>
        <w:t>focus on YTH family and EIF3 reader</w:t>
      </w:r>
      <w:r>
        <w:rPr>
          <w:rFonts w:eastAsia="SimSun" w:hint="eastAsia"/>
          <w:lang w:eastAsia="zh-CN"/>
        </w:rPr>
        <w:t xml:space="preserve"> in this project</w:t>
      </w:r>
      <w:r>
        <w:rPr>
          <w:rFonts w:hint="eastAsia"/>
        </w:rPr>
        <w:t xml:space="preserve">. </w:t>
      </w:r>
    </w:p>
    <w:p w14:paraId="76D8A9CC" w14:textId="77777777" w:rsidR="003E4E2B" w:rsidRDefault="003E4E2B">
      <w:pPr>
        <w:pStyle w:val="KeyWords"/>
        <w:rPr>
          <w:lang w:eastAsia="it-IT"/>
          <w14:ligatures w14:val="standard"/>
        </w:rPr>
      </w:pPr>
    </w:p>
    <w:p w14:paraId="70F6EEFE" w14:textId="77777777" w:rsidR="003E4E2B" w:rsidRDefault="007A61F4">
      <w:pPr>
        <w:pStyle w:val="KeyWords"/>
        <w:rPr>
          <w:lang w:eastAsia="it-IT"/>
          <w14:ligatures w14:val="standard"/>
        </w:rPr>
      </w:pPr>
      <w:r>
        <w:rPr>
          <w:rFonts w:hint="eastAsia"/>
          <w:lang w:eastAsia="it-IT"/>
          <w14:ligatures w14:val="standard"/>
        </w:rPr>
        <w:lastRenderedPageBreak/>
        <w:t>m</w:t>
      </w:r>
      <w:r>
        <w:rPr>
          <w:rFonts w:hint="eastAsia"/>
          <w:vertAlign w:val="superscript"/>
          <w:lang w:eastAsia="it-IT"/>
          <w14:ligatures w14:val="standard"/>
        </w:rPr>
        <w:t>6</w:t>
      </w:r>
      <w:r>
        <w:rPr>
          <w:rFonts w:hint="eastAsia"/>
          <w:lang w:eastAsia="it-IT"/>
          <w14:ligatures w14:val="standard"/>
        </w:rPr>
        <w:t xml:space="preserve">A is </w:t>
      </w:r>
      <w:r>
        <w:rPr>
          <w:lang w:eastAsia="it-IT"/>
          <w14:ligatures w14:val="standard"/>
        </w:rPr>
        <w:t>recognized</w:t>
      </w:r>
      <w:r>
        <w:rPr>
          <w:rFonts w:hint="eastAsia"/>
          <w:lang w:eastAsia="it-IT"/>
          <w14:ligatures w14:val="standard"/>
        </w:rPr>
        <w:t xml:space="preserve"> by the YT521-B homology (YTH) domain-containing proteins. </w:t>
      </w:r>
      <w:r>
        <w:rPr>
          <w:lang w:eastAsia="it-IT"/>
          <w14:ligatures w14:val="standard"/>
        </w:rPr>
        <w:t>YTH domains exist in 174 different proteins</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&lt;EndNote&gt;&lt;Cite&gt;&lt;Author&gt;Stoilov&lt;/Author&gt;&lt;Year&gt;2002&lt;/Year&gt;&lt;RecNum&gt;79&lt;/RecNum&gt;&lt;DisplayText&gt;[11]&lt;/DisplayText&gt;&lt;record&gt;&lt;rec-number&gt;79&lt;/rec-number&gt;&lt;foreign-keys&gt;&lt;key app="EN" db-id="0z2zw2dzop0r5gex9eo52tt5xxddzpzx5ver" timestamp="1599838204"&gt;79&lt;/key&gt;&lt;/foreign-keys&gt;&lt;ref-type name="Journal Article"&gt;17&lt;/ref-type&gt;&lt;contributors&gt;&lt;authors&gt;&lt;author&gt;Stoilov, Peter&lt;/author&gt;&lt;author&gt;Rafalska, Ilona&lt;/author&gt;&lt;author&gt;Stamm, Stefan&lt;/author&gt;&lt;/authors&gt;&lt;/contributors&gt;&lt;titles&gt;&lt;title&gt;YTH: a new domain in nuclear proteins&lt;/title&gt;&lt;secondary-title&gt;Trends in biochemical sciences&lt;/secondary-title&gt;&lt;/titles&gt;&lt;periodical&gt;&lt;full-title&gt;Trends in biochemical sciences&lt;/full-title&gt;&lt;/periodical&gt;&lt;pages&gt;495-497&lt;/pages&gt;&lt;volume&gt;27&lt;/volume&gt;&lt;number&gt;10&lt;/number&gt;&lt;dates&gt;&lt;year&gt;2002&lt;/year&gt;&lt;/dates&gt;&lt;isbn&gt;0968-0004&lt;/isbn&gt;&lt;urls&gt;&lt;/urls&gt;&lt;/record&gt;&lt;/Cite&gt;&lt;/EndNote&gt;</w:instrText>
      </w:r>
      <w:r>
        <w:rPr>
          <w:lang w:eastAsia="it-IT"/>
          <w14:ligatures w14:val="standard"/>
        </w:rPr>
        <w:fldChar w:fldCharType="separate"/>
      </w:r>
      <w:r>
        <w:rPr>
          <w:lang w:eastAsia="it-IT"/>
          <w14:ligatures w14:val="standard"/>
        </w:rPr>
        <w:t>[11]</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lang w:eastAsia="it-IT"/>
          <w14:ligatures w14:val="standard"/>
        </w:rPr>
        <w:t>Early studies have shown that they play an important</w:t>
      </w:r>
      <w:r>
        <w:rPr>
          <w:rFonts w:hint="eastAsia"/>
          <w:lang w:eastAsia="it-IT"/>
          <w14:ligatures w14:val="standard"/>
        </w:rPr>
        <w:t xml:space="preserve"> </w:t>
      </w:r>
      <w:r>
        <w:rPr>
          <w:lang w:eastAsia="it-IT"/>
          <w14:ligatures w14:val="standard"/>
        </w:rPr>
        <w:t>role in RNA metabolism</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&lt;EndNote&gt;&lt;Cite&gt;&lt;Author&gt;Liu&lt;/Author&gt;&lt;Year&gt;2019&lt;/Year&gt;&lt;RecNum&gt;74&lt;/RecNum&gt;&lt;DisplayText&gt;[8, 9]&lt;/DisplayText&gt;&lt;record&gt;&lt;rec-number&gt;74&lt;/rec-number&gt;&lt;foreign-keys&gt;&lt;key app="EN" db-id="0z2zw2dzop0r5gex9eo52tt5xxddzpzx5ver" timestamp="1599838163"&gt;74&lt;/key&gt;&lt;/foreign-keys&gt;&lt;ref-type name="Journal Article"&gt;17&lt;/ref-type&gt;&lt;contributors&gt;&lt;authors&gt;&lt;author&gt;Liu, Qi&lt;/author&gt;&lt;author&gt;Gregory, Richard I&lt;/author&gt;&lt;/authors&gt;&lt;/contributors&gt;&lt;titles&gt;&lt;title&gt;RNAmod: an integrated system for the annotation of mRNA modifications&lt;/title&gt;&lt;secondary-title&gt;Nucleic acids research&lt;/secondary-title&gt;&lt;/titles&gt;&lt;periodical&gt;&lt;full-title&gt;Nucleic Acids Research&lt;/full-title&gt;&lt;/periodical&gt;&lt;pages&gt;W548-W555&lt;/pages&gt;&lt;volume&gt;47&lt;/volume&gt;&lt;number&gt;W1&lt;/number&gt;&lt;dates&gt;&lt;year&gt;2019&lt;/year&gt;&lt;/dates&gt;&lt;isbn&gt;0305-1048&lt;/isbn&gt;&lt;urls&gt;&lt;/urls&gt;&lt;/record&gt;&lt;/Cite&gt;&lt;Cite&gt;&lt;Author&gt;Liu&lt;/Author&gt;&lt;Year&gt;2017&lt;/Year&gt;&lt;RecNum&gt;75&lt;/RecNum&gt;&lt;record&gt;&lt;rec-number&gt;75&lt;/rec-number&gt;&lt;foreign-keys&gt;&lt;key app="EN" db-id="0z2zw2dzop0r5gex9eo52tt5xxddzpzx5ver" timestamp="1599838171"&gt;75&lt;/key&gt;&lt;/foreign-keys&gt;&lt;ref-type name="Journal Article"&gt;17&lt;/ref-type&gt;&lt;contributors&gt;&lt;authors&gt;&lt;author&gt;Liu, Nian&lt;/author&gt;&lt;author&gt;Zhou, Katherine I&lt;/author&gt;&lt;author&gt;Parisien, Marc&lt;/author&gt;&lt;author&gt;Dai, Qing&lt;/author&gt;&lt;author&gt;Diatchenko, Luda&lt;/author&gt;&lt;author&gt;Pan, Tao&lt;/author&gt;&lt;/authors&gt;&lt;/contributors&gt;&lt;titles&gt;&lt;title&gt;N6-methyladenosine alters RNA structure to regulate binding of a low-complexity protein&lt;/title&gt;&lt;secondary-title&gt;Nucleic acids research&lt;/secondary-title&gt;&lt;/titles&gt;&lt;periodical&gt;&lt;full-title&gt;Nucleic Acids Research&lt;/full-title&gt;&lt;/periodical&gt;&lt;pages&gt;6051-6063&lt;/pages&gt;&lt;volume&gt;45&lt;/volume&gt;&lt;number&gt;10&lt;/number&gt;&lt;dates&gt;&lt;year&gt;2017&lt;/year&gt;&lt;/dates&gt;&lt;isbn&gt;0305-1048&lt;/isbn&gt;&lt;urls&gt;&lt;/urls&gt;&lt;/record&gt;&lt;/Cite&gt;&lt;/EndNote&gt;</w:instrText>
      </w:r>
      <w:r>
        <w:rPr>
          <w:lang w:eastAsia="it-IT"/>
          <w14:ligatures w14:val="standard"/>
        </w:rPr>
        <w:fldChar w:fldCharType="separate"/>
      </w:r>
      <w:r>
        <w:rPr>
          <w:lang w:eastAsia="it-IT"/>
          <w14:ligatures w14:val="standard"/>
        </w:rPr>
        <w:t>[8, 9]</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lang w:eastAsia="it-IT"/>
          <w14:ligatures w14:val="standard"/>
        </w:rPr>
        <w:t>A search of the human genome revealed five proteins containing the YTH domain, namely YTHDF1</w:t>
      </w:r>
      <w:r>
        <w:rPr>
          <w:rFonts w:hint="eastAsia"/>
          <w:lang w:eastAsia="it-IT"/>
          <w14:ligatures w14:val="standard"/>
        </w:rPr>
        <w:t>-</w:t>
      </w:r>
      <w:r>
        <w:rPr>
          <w:lang w:eastAsia="it-IT"/>
          <w14:ligatures w14:val="standard"/>
        </w:rPr>
        <w:t>3 and YTHDC1</w:t>
      </w:r>
      <w:r>
        <w:rPr>
          <w:rFonts w:hint="eastAsia"/>
          <w:lang w:eastAsia="it-IT"/>
          <w14:ligatures w14:val="standard"/>
        </w:rPr>
        <w:t>-</w:t>
      </w:r>
      <w:r>
        <w:rPr>
          <w:lang w:eastAsia="it-IT"/>
          <w14:ligatures w14:val="standard"/>
        </w:rPr>
        <w:t>2, which are stored in the mammalian genome</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&lt;EndNote&gt;&lt;Cite&gt;&lt;Author&gt;Liao&lt;/Author&gt;&lt;Year&gt;2018&lt;/Year&gt;&lt;RecNum&gt;76&lt;/RecNum&gt;&lt;DisplayText&gt;[6]&lt;/DisplayText&gt;&lt;record&gt;&lt;rec-number&gt;76&lt;/rec-number&gt;&lt;foreign-keys&gt;&lt;key app="EN" db-id="0z2zw2dzop0r5gex9eo52tt5xxddzpzx5ver" timestamp="1599838183"&gt;76&lt;/key&gt;&lt;/foreign-keys&gt;&lt;ref-type name="Journal Article"&gt;17&lt;/ref-type&gt;&lt;contributors&gt;&lt;authors&gt;&lt;author&gt;Liao, Shanhui&lt;/author&gt;&lt;author&gt;Sun, Hongbin&lt;/author&gt;&lt;author&gt;Xu, Chao&lt;/author&gt;&lt;/authors&gt;&lt;/contributors&gt;&lt;titles&gt;&lt;title&gt;YTH domain: A family of N6-methyladenosine (m6A) readers&lt;/title&gt;&lt;secondary-title&gt;Genomics, proteomics &amp;amp; bioinformatics&lt;/secondary-title&gt;&lt;/titles&gt;&lt;periodical&gt;&lt;full-title&gt;Genomics, proteomics &amp;amp; bioinformatics&lt;/full-title&gt;&lt;/periodical&gt;&lt;pages&gt;99-107&lt;/pages&gt;&lt;volume&gt;16&lt;/volume&gt;&lt;number&gt;2&lt;/number&gt;&lt;dates&gt;&lt;year&gt;2018&lt;/year&gt;&lt;/dates&gt;&lt;isbn&gt;1672-0229&lt;/isbn&gt;&lt;urls&gt;&lt;/urls&gt;&lt;/record&gt;&lt;/Cite&gt;&lt;/EndNote&gt;</w:instrText>
      </w:r>
      <w:r>
        <w:rPr>
          <w:lang w:eastAsia="it-IT"/>
          <w14:ligatures w14:val="standard"/>
        </w:rPr>
        <w:fldChar w:fldCharType="separate"/>
      </w:r>
      <w:r>
        <w:rPr>
          <w:lang w:eastAsia="it-IT"/>
          <w14:ligatures w14:val="standard"/>
        </w:rPr>
        <w:t>[6]</w:t>
      </w:r>
      <w:r>
        <w:rPr>
          <w:lang w:eastAsia="it-IT"/>
          <w14:ligatures w14:val="standard"/>
        </w:rPr>
        <w:fldChar w:fldCharType="end"/>
      </w:r>
      <w:r>
        <w:rPr>
          <w:rFonts w:hint="eastAsia"/>
          <w:lang w:eastAsia="it-IT"/>
          <w14:ligatures w14:val="standard"/>
        </w:rPr>
        <w:t xml:space="preserve">. </w:t>
      </w:r>
      <w:r>
        <w:rPr>
          <w:lang w:eastAsia="it-IT"/>
          <w14:ligatures w14:val="standard"/>
        </w:rPr>
        <w:t>According to their main sequences and the structure of their domains, the proteins in the YTH domain are classified into three groups:</w:t>
      </w:r>
      <w:r>
        <w:rPr>
          <w:rFonts w:hint="eastAsia"/>
          <w:lang w:eastAsia="it-IT"/>
          <w14:ligatures w14:val="standard"/>
        </w:rPr>
        <w:t xml:space="preserve"> </w:t>
      </w:r>
      <w:r>
        <w:rPr>
          <w:lang w:eastAsia="it-IT"/>
          <w14:ligatures w14:val="standard"/>
        </w:rPr>
        <w:t>YTHDC1 (DC1 family), YTHDC2 (DC2 family), and YTHDF1</w:t>
      </w:r>
      <w:r>
        <w:rPr>
          <w:rFonts w:hint="eastAsia"/>
          <w:lang w:eastAsia="it-IT"/>
          <w14:ligatures w14:val="standard"/>
        </w:rPr>
        <w:t>-</w:t>
      </w:r>
      <w:r>
        <w:rPr>
          <w:lang w:eastAsia="it-IT"/>
          <w14:ligatures w14:val="standard"/>
        </w:rPr>
        <w:t>3 (DF family)</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&lt;EndNote&gt;&lt;Cite&gt;&lt;Author&gt;Liao&lt;/Author&gt;&lt;Year&gt;2018&lt;/Year&gt;&lt;RecNum&gt;76&lt;/RecNum&gt;&lt;DisplayText&gt;[6]&lt;/DisplayText&gt;&lt;record&gt;&lt;rec-number&gt;76&lt;/rec-number&gt;&lt;foreign-keys&gt;&lt;key app="EN" db-id="0z2zw2dzop0r5gex9eo52tt5xxddzpzx5ver" timestamp="1599838183"&gt;76&lt;/key&gt;&lt;/foreign-keys&gt;&lt;ref-type name="Journal Article"&gt;17&lt;/ref-type&gt;&lt;contributors&gt;&lt;authors&gt;&lt;author&gt;Liao, Shanhui&lt;/author&gt;&lt;author&gt;Sun, Hongbin&lt;/author&gt;&lt;author&gt;Xu, Chao&lt;/author&gt;&lt;/authors&gt;&lt;/contributors&gt;&lt;titles&gt;&lt;title&gt;YTH domain: A family of N6-methyladenosine (m6A) readers&lt;/title&gt;&lt;secondary-title&gt;Genomics, proteomics &amp;amp; bioinformatics&lt;/secondary-title&gt;&lt;/titles&gt;&lt;periodical&gt;&lt;full-title&gt;Genomics, proteomics &amp;amp; bioinformatics&lt;/full-title&gt;&lt;/periodical&gt;&lt;pages&gt;99-107&lt;/pages&gt;&lt;volume&gt;16&lt;/volume&gt;&lt;number&gt;2&lt;/number&gt;&lt;dates&gt;&lt;year&gt;2018&lt;/year&gt;&lt;/dates&gt;&lt;isbn&gt;1672-0229&lt;/isbn&gt;&lt;urls&gt;&lt;/urls&gt;&lt;/record&gt;&lt;/Cite&gt;&lt;/EndNote&gt;</w:instrText>
      </w:r>
      <w:r>
        <w:rPr>
          <w:lang w:eastAsia="it-IT"/>
          <w14:ligatures w14:val="standard"/>
        </w:rPr>
        <w:fldChar w:fldCharType="separate"/>
      </w:r>
      <w:r>
        <w:rPr>
          <w:lang w:eastAsia="it-IT"/>
          <w14:ligatures w14:val="standard"/>
        </w:rPr>
        <w:t>[6]</w:t>
      </w:r>
      <w:r>
        <w:rPr>
          <w:lang w:eastAsia="it-IT"/>
          <w14:ligatures w14:val="standard"/>
        </w:rPr>
        <w:fldChar w:fldCharType="end"/>
      </w:r>
      <w:r>
        <w:rPr>
          <w:rFonts w:hint="eastAsia"/>
          <w:lang w:eastAsia="it-IT"/>
          <w14:ligatures w14:val="standard"/>
        </w:rPr>
        <w:t xml:space="preserve">, which means YTH domain family has five YTH domain-containing proteins in humans, </w:t>
      </w:r>
      <w:r>
        <w:rPr>
          <w:lang w:eastAsia="it-IT"/>
          <w14:ligatures w14:val="standard"/>
        </w:rPr>
        <w:t>that is</w:t>
      </w:r>
      <w:r>
        <w:rPr>
          <w:rFonts w:hint="eastAsia"/>
          <w:lang w:eastAsia="it-IT"/>
          <w14:ligatures w14:val="standard"/>
        </w:rPr>
        <w:t xml:space="preserve">, </w:t>
      </w:r>
      <w:r>
        <w:rPr>
          <w:lang w:eastAsia="it-IT"/>
          <w14:ligatures w14:val="standard"/>
        </w:rPr>
        <w:t>YTHDC1, YTHDC2, YTHDF1, YTHDF2, and YTHDF3.</w:t>
      </w:r>
      <w:r>
        <w:rPr>
          <w:rFonts w:hint="eastAsia"/>
          <w:lang w:eastAsia="it-IT"/>
          <w14:ligatures w14:val="standard"/>
        </w:rPr>
        <w:t xml:space="preserve"> From the sequence alignment, </w:t>
      </w:r>
      <w:r>
        <w:rPr>
          <w:lang w:eastAsia="it-IT"/>
          <w14:ligatures w14:val="standard"/>
        </w:rPr>
        <w:t>YTHDF1, YTHDF2, and YTHDF</w:t>
      </w:r>
      <w:r>
        <w:rPr>
          <w:rFonts w:hint="eastAsia"/>
          <w:lang w:eastAsia="it-IT"/>
          <w14:ligatures w14:val="standard"/>
        </w:rPr>
        <w:t>3</w:t>
      </w:r>
      <w:r>
        <w:rPr>
          <w:lang w:eastAsia="it-IT"/>
          <w14:ligatures w14:val="standard"/>
        </w:rPr>
        <w:t xml:space="preserve"> are similar to each other, whereas YTHDC1 and YTHDC2 are considered as different subtypes</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&lt;EndNote&gt;&lt;Cite&gt;&lt;Author&gt;Liao&lt;/Author&gt;&lt;Year&gt;2018&lt;/Year&gt;&lt;RecNum&gt;76&lt;/RecNum&gt;&lt;DisplayText&gt;[6]&lt;/DisplayText&gt;&lt;record&gt;&lt;rec-number&gt;76&lt;/rec-number&gt;&lt;foreign-keys&gt;&lt;key app="EN" db-id="0z2zw2dzop0r5gex9eo52tt5xxddzpzx5ver" timestamp="1599838183"&gt;76&lt;/key&gt;&lt;/foreign-keys&gt;&lt;ref-type name="Journal Article"&gt;17&lt;/ref-type&gt;&lt;contributors&gt;&lt;authors&gt;&lt;author&gt;Liao, Shanhui&lt;/author&gt;&lt;author&gt;Sun, Hongbin&lt;/author&gt;&lt;author&gt;Xu, Chao&lt;/author&gt;&lt;/authors&gt;&lt;/contributors&gt;&lt;titles&gt;&lt;title&gt;YTH domain: A family of N6-methyladenosine (m6A) readers&lt;/title&gt;&lt;secondary-title&gt;Genomics, proteomics &amp;amp; bioinformatics&lt;/secondary-title&gt;&lt;/titles&gt;&lt;periodical&gt;&lt;full-title&gt;Genomics, proteomics &amp;amp; bioinformatics&lt;/full-title&gt;&lt;/periodical&gt;&lt;pages&gt;99-107&lt;/pages&gt;&lt;volume&gt;16&lt;/volume&gt;&lt;number&gt;2&lt;/number&gt;&lt;dates&gt;&lt;year&gt;2018&lt;/year&gt;&lt;/dates&gt;&lt;isbn&gt;1672-0229&lt;/isbn&gt;&lt;urls&gt;&lt;/urls&gt;&lt;/record&gt;&lt;/Cite&gt;&lt;/EndNote&gt;</w:instrText>
      </w:r>
      <w:r>
        <w:rPr>
          <w:lang w:eastAsia="it-IT"/>
          <w14:ligatures w14:val="standard"/>
        </w:rPr>
        <w:fldChar w:fldCharType="separate"/>
      </w:r>
      <w:r>
        <w:rPr>
          <w:lang w:eastAsia="it-IT"/>
          <w14:ligatures w14:val="standard"/>
        </w:rPr>
        <w:t>[6]</w:t>
      </w:r>
      <w:r>
        <w:rPr>
          <w:lang w:eastAsia="it-IT"/>
          <w14:ligatures w14:val="standard"/>
        </w:rPr>
        <w:fldChar w:fldCharType="end"/>
      </w:r>
      <w:r>
        <w:rPr>
          <w:lang w:eastAsia="it-IT"/>
          <w14:ligatures w14:val="standard"/>
        </w:rPr>
        <w:t>.</w:t>
      </w:r>
    </w:p>
    <w:p w14:paraId="4C3B7817" w14:textId="77777777" w:rsidR="003E4E2B" w:rsidRDefault="003E4E2B">
      <w:pPr>
        <w:pStyle w:val="KeyWords"/>
        <w:rPr>
          <w:lang w:eastAsia="it-IT"/>
          <w14:ligatures w14:val="standard"/>
        </w:rPr>
      </w:pPr>
    </w:p>
    <w:p w14:paraId="207AE0E6" w14:textId="77777777" w:rsidR="003E4E2B" w:rsidRDefault="007A61F4">
      <w:pPr>
        <w:pStyle w:val="KeyWords"/>
        <w:rPr>
          <w:lang w:eastAsia="it-IT"/>
          <w14:ligatures w14:val="standard"/>
        </w:rPr>
      </w:pPr>
      <w:r>
        <w:rPr>
          <w:rFonts w:hint="eastAsia"/>
          <w:lang w:eastAsia="it-IT"/>
          <w14:ligatures w14:val="standard"/>
        </w:rPr>
        <w:t xml:space="preserve">Although these five </w:t>
      </w:r>
      <w:r>
        <w:rPr>
          <w:lang w:eastAsia="it-IT"/>
          <w14:ligatures w14:val="standard"/>
        </w:rPr>
        <w:t>readers</w:t>
      </w:r>
      <w:r>
        <w:rPr>
          <w:rFonts w:hint="eastAsia"/>
          <w:lang w:eastAsia="it-IT"/>
          <w14:ligatures w14:val="standard"/>
        </w:rPr>
        <w:t xml:space="preserve"> all came from YTH family, they play different roles in the cell to </w:t>
      </w:r>
      <w:r>
        <w:rPr>
          <w:lang w:eastAsia="it-IT"/>
          <w14:ligatures w14:val="standard"/>
        </w:rPr>
        <w:t>modulate</w:t>
      </w:r>
      <w:r>
        <w:rPr>
          <w:rFonts w:hint="eastAsia"/>
          <w:lang w:eastAsia="it-IT"/>
          <w14:ligatures w14:val="standard"/>
        </w:rPr>
        <w:t xml:space="preserve"> </w:t>
      </w:r>
      <w:r>
        <w:rPr>
          <w:lang w:eastAsia="it-IT"/>
          <w14:ligatures w14:val="standard"/>
        </w:rPr>
        <w:t>gene regulation, DNA repair, and cell fate determination</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&lt;EndNote&gt;&lt;Cite&gt;&lt;Author&gt;Zhao&lt;/Author&gt;&lt;Year&gt;2017&lt;/Year&gt;&lt;RecNum&gt;77&lt;/RecNum&gt;&lt;DisplayText&gt;[12]&lt;/DisplayText&gt;&lt;record&gt;&lt;rec-number&gt;77&lt;/rec-number&gt;&lt;foreign-keys&gt;&lt;key app="EN" db-id="0z2zw2dzop0r5gex9eo52tt5xxddzpzx5ver" timestamp="1599838191"&gt;77&lt;/key&gt;&lt;/foreign-keys&gt;&lt;ref-type name="Journal Article"&gt;17&lt;/ref-type&gt;&lt;contributors&gt;&lt;authors&gt;&lt;author&gt;Zhao, Boxuan Simen&lt;/author&gt;&lt;author&gt;Roundtree, Ian A&lt;/author&gt;&lt;author&gt;He, Chuan&lt;/author&gt;&lt;/authors&gt;&lt;/contributors&gt;&lt;titles&gt;&lt;title&gt;Post-transcriptional gene regulation by mRNA modifications&lt;/title&gt;&lt;secondary-title&gt;Nature reviews Molecular cell biology&lt;/secondary-title&gt;&lt;/titles&gt;&lt;periodical&gt;&lt;full-title&gt;Nature reviews Molecular cell biology&lt;/full-title&gt;&lt;/periodical&gt;&lt;pages&gt;31&lt;/pages&gt;&lt;volume&gt;18&lt;/volume&gt;&lt;number&gt;1&lt;/number&gt;&lt;dates&gt;&lt;year&gt;2017&lt;/year&gt;&lt;/dates&gt;&lt;isbn&gt;1471-0080&lt;/isbn&gt;&lt;urls&gt;&lt;/urls&gt;&lt;/record&gt;&lt;/Cite&gt;&lt;/EndNote&gt;</w:instrText>
      </w:r>
      <w:r>
        <w:rPr>
          <w:lang w:eastAsia="it-IT"/>
          <w14:ligatures w14:val="standard"/>
        </w:rPr>
        <w:fldChar w:fldCharType="separate"/>
      </w:r>
      <w:r>
        <w:rPr>
          <w:lang w:eastAsia="it-IT"/>
          <w14:ligatures w14:val="standard"/>
        </w:rPr>
        <w:t>[12]</w:t>
      </w:r>
      <w:r>
        <w:rPr>
          <w:lang w:eastAsia="it-IT"/>
          <w14:ligatures w14:val="standard"/>
        </w:rPr>
        <w:fldChar w:fldCharType="end"/>
      </w:r>
      <w:r>
        <w:rPr>
          <w:rFonts w:hint="eastAsia"/>
          <w:lang w:eastAsia="it-IT"/>
          <w14:ligatures w14:val="standard"/>
        </w:rPr>
        <w:t xml:space="preserve">. YTHDC1 is the only </w:t>
      </w:r>
      <w:r>
        <w:rPr>
          <w:lang w:eastAsia="it-IT"/>
          <w14:ligatures w14:val="standard"/>
        </w:rPr>
        <w:t>known</w:t>
      </w:r>
      <w:r>
        <w:rPr>
          <w:rFonts w:hint="eastAsia"/>
          <w:lang w:eastAsia="it-IT"/>
          <w14:ligatures w14:val="standard"/>
        </w:rPr>
        <w:t xml:space="preserve"> reader in the nucleus as a </w:t>
      </w:r>
      <w:r>
        <w:rPr>
          <w:lang w:eastAsia="it-IT"/>
          <w14:ligatures w14:val="standard"/>
        </w:rPr>
        <w:t>nuclear</w:t>
      </w:r>
      <w:r>
        <w:rPr>
          <w:rFonts w:hint="eastAsia"/>
          <w:lang w:eastAsia="it-IT"/>
          <w14:ligatures w14:val="standard"/>
        </w:rPr>
        <w:t xml:space="preserve"> protein, it involves in exon </w:t>
      </w:r>
      <w:r>
        <w:rPr>
          <w:lang w:eastAsia="it-IT"/>
          <w14:ligatures w14:val="standard"/>
        </w:rPr>
        <w:t>alternative</w:t>
      </w:r>
      <w:r>
        <w:rPr>
          <w:rFonts w:hint="eastAsia"/>
          <w:lang w:eastAsia="it-IT"/>
          <w14:ligatures w14:val="standard"/>
        </w:rPr>
        <w:t xml:space="preserve"> selection during gene splicing by binding to SRSF3 (</w:t>
      </w:r>
      <w:r>
        <w:rPr>
          <w:lang w:eastAsia="it-IT"/>
          <w14:ligatures w14:val="standard"/>
        </w:rPr>
        <w:t>serine/arginine-rich splicing factor 3</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&lt;EndNote&gt;&lt;Cite&gt;&lt;Author&gt;Xiang&lt;/Author&gt;&lt;Year&gt;2017&lt;/Year&gt;&lt;RecNum&gt;80&lt;/RecNum&gt;&lt;DisplayText&gt;[13]&lt;/DisplayText&gt;&lt;record&gt;&lt;rec-number&gt;80&lt;/rec-number&gt;&lt;foreign-keys&gt;&lt;key app="EN" db-id="0z2zw2dzop0r5gex9eo52tt5xxddzpzx5ver" timestamp="1599838211"&gt;80&lt;/key&gt;&lt;/foreign-keys&gt;&lt;ref-type name="Journal Article"&gt;17&lt;/ref-type&gt;&lt;contributors&gt;&lt;authors&gt;&lt;author&gt;Xiang, Yang&lt;/author&gt;&lt;author&gt;Laurent, Benoit&lt;/author&gt;&lt;author&gt;Hsu, Chih-Hung&lt;/author&gt;&lt;author&gt;Nachtergaele, Sigrid&lt;/author&gt;&lt;author&gt;Lu, Zhike&lt;/author&gt;&lt;author&gt;Sheng, Wanqiang&lt;/author&gt;&lt;author&gt;Xu, Chuanyun&lt;/author&gt;&lt;author&gt;Chen, Hao&lt;/author&gt;&lt;author&gt;Ouyang, Jian&lt;/author&gt;&lt;author&gt;Wang, Siqing&lt;/author&gt;&lt;/authors&gt;&lt;/contributors&gt;&lt;titles&gt;&lt;title&gt;RNA m 6 A methylation regulates the ultraviolet-induced DNA damage response&lt;/title&gt;&lt;secondary-title&gt;Nature&lt;/secondary-title&gt;&lt;/titles&gt;&lt;periodical&gt;&lt;full-title&gt;Nature&lt;/full-title&gt;&lt;/periodical&gt;&lt;pages&gt;573-576&lt;/pages&gt;&lt;volume&gt;543&lt;/volume&gt;&lt;number&gt;7646&lt;/number&gt;&lt;dates&gt;&lt;year&gt;2017&lt;/year&gt;&lt;/dates&gt;&lt;isbn&gt;1476-4687&lt;/isbn&gt;&lt;urls&gt;&lt;/urls&gt;&lt;/record&gt;&lt;/Cite&gt;&lt;/EndNote&gt;</w:instrText>
      </w:r>
      <w:r>
        <w:rPr>
          <w:lang w:eastAsia="it-IT"/>
          <w14:ligatures w14:val="standard"/>
        </w:rPr>
        <w:fldChar w:fldCharType="separate"/>
      </w:r>
      <w:r>
        <w:rPr>
          <w:lang w:eastAsia="it-IT"/>
          <w14:ligatures w14:val="standard"/>
        </w:rPr>
        <w:t>[13]</w:t>
      </w:r>
      <w:r>
        <w:rPr>
          <w:lang w:eastAsia="it-IT"/>
          <w14:ligatures w14:val="standard"/>
        </w:rPr>
        <w:fldChar w:fldCharType="end"/>
      </w:r>
      <w:r>
        <w:rPr>
          <w:rFonts w:hint="eastAsia"/>
          <w:lang w:eastAsia="it-IT"/>
          <w14:ligatures w14:val="standard"/>
        </w:rPr>
        <w:t xml:space="preserve">. </w:t>
      </w:r>
      <w:r>
        <w:rPr>
          <w:lang w:eastAsia="it-IT"/>
          <w14:ligatures w14:val="standard"/>
        </w:rPr>
        <w:t xml:space="preserve">YTHDC2 is an RNA helicase that recognizes the YTH domain of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by forming complexes with MEIOC </w:t>
      </w:r>
      <w:r>
        <w:rPr>
          <w:rFonts w:hint="eastAsia"/>
          <w:lang w:eastAsia="it-IT"/>
          <w14:ligatures w14:val="standard"/>
        </w:rPr>
        <w:t>(</w:t>
      </w:r>
      <w:r>
        <w:rPr>
          <w:lang w:eastAsia="it-IT"/>
          <w14:ligatures w14:val="standard"/>
        </w:rPr>
        <w:t>meiosis-specific coiled-coil domain-containing protein</w:t>
      </w:r>
      <w:r>
        <w:rPr>
          <w:rFonts w:hint="eastAsia"/>
          <w:lang w:eastAsia="it-IT"/>
          <w14:ligatures w14:val="standard"/>
        </w:rPr>
        <w:t xml:space="preserve">) </w:t>
      </w:r>
      <w:r>
        <w:rPr>
          <w:lang w:eastAsia="it-IT"/>
          <w14:ligatures w14:val="standard"/>
        </w:rPr>
        <w:t>enabling it to regulate RNA levels during meiosis</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&lt;EndNote&gt;&lt;Cite&gt;&lt;Author&gt;Jain&lt;/Author&gt;&lt;Year&gt;2018&lt;/Year&gt;&lt;RecNum&gt;81&lt;/RecNum&gt;&lt;DisplayText&gt;[14]&lt;/DisplayText&gt;&lt;record&gt;&lt;rec-number&gt;81&lt;/rec-number&gt;&lt;foreign-keys&gt;&lt;key app="EN" db-id="0z2zw2dzop0r5gex9eo52tt5xxddzpzx5ver" timestamp="1599838217"&gt;81&lt;/key&gt;&lt;/foreign-keys&gt;&lt;ref-type name="Journal Article"&gt;17&lt;/ref-type&gt;&lt;contributors&gt;&lt;authors&gt;&lt;author&gt;Jain, Devanshi&lt;/author&gt;&lt;author&gt;Puno, M Rhyan&lt;/author&gt;&lt;author&gt;Meydan, Cem&lt;/author&gt;&lt;author&gt;Lailler, Nathalie&lt;/author&gt;&lt;author&gt;Mason, Christopher E&lt;/author&gt;&lt;author&gt;Lima, Christopher D&lt;/author&gt;&lt;author&gt;Anderson, Kathryn V&lt;/author&gt;&lt;author&gt;Keeney, Scott&lt;/author&gt;&lt;/authors&gt;&lt;/contributors&gt;&lt;titles&gt;&lt;title&gt;ketu mutant mice uncover an essential meiotic function for the ancient RNA helicase YTHDC2&lt;/title&gt;&lt;secondary-title&gt;Elife&lt;/secondary-title&gt;&lt;/titles&gt;&lt;periodical&gt;&lt;full-title&gt;Elife&lt;/full-title&gt;&lt;/periodical&gt;&lt;pages&gt;e30919&lt;/pages&gt;&lt;volume&gt;7&lt;/volume&gt;&lt;dates&gt;&lt;year&gt;2018&lt;/year&gt;&lt;/dates&gt;&lt;isbn&gt;2050-084X&lt;/isbn&gt;&lt;urls&gt;&lt;/urls&gt;&lt;/record&gt;&lt;/Cite&gt;&lt;/EndNote&gt;</w:instrText>
      </w:r>
      <w:r>
        <w:rPr>
          <w:lang w:eastAsia="it-IT"/>
          <w14:ligatures w14:val="standard"/>
        </w:rPr>
        <w:fldChar w:fldCharType="separate"/>
      </w:r>
      <w:r>
        <w:rPr>
          <w:lang w:eastAsia="it-IT"/>
          <w14:ligatures w14:val="standard"/>
        </w:rPr>
        <w:t>[14]</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lang w:eastAsia="it-IT"/>
          <w14:ligatures w14:val="standard"/>
        </w:rPr>
        <w:t xml:space="preserve">YTHDF1–3 are cytoplasmic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readers</w:t>
      </w:r>
      <w:r>
        <w:rPr>
          <w:rFonts w:hint="eastAsia"/>
          <w:lang w:eastAsia="it-IT"/>
          <w14:ligatures w14:val="standard"/>
        </w:rPr>
        <w:t>, b</w:t>
      </w:r>
      <w:r>
        <w:rPr>
          <w:lang w:eastAsia="it-IT"/>
          <w14:ligatures w14:val="standard"/>
        </w:rPr>
        <w:t xml:space="preserve">y binding to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YTHDF1 improves the translation efficiency of </w:t>
      </w:r>
      <w:r>
        <w:rPr>
          <w:rFonts w:hint="eastAsia"/>
          <w:lang w:eastAsia="it-IT"/>
          <w14:ligatures w14:val="standard"/>
        </w:rPr>
        <w:t xml:space="preserve">mRNA </w:t>
      </w:r>
      <w:r>
        <w:rPr>
          <w:lang w:eastAsia="it-IT"/>
          <w14:ligatures w14:val="standard"/>
        </w:rPr>
        <w:t>independent of m7G cap</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&lt;EndNote&gt;&lt;Cite&gt;&lt;Author&gt;Wang&lt;/Author&gt;&lt;Year&gt;2015&lt;/Year&gt;&lt;RecNum&gt;51&lt;/RecNum&gt;&lt;DisplayText&gt;[15]&lt;/DisplayText&gt;&lt;record&gt;&lt;rec-number&gt;51&lt;/rec-number&gt;&lt;foreign-keys&gt;&lt;key app="EN" db-id="0z2zw2dzop0r5gex9eo52tt5xxddzpzx5ver" timestamp="1599827992"&gt;51&lt;/key&gt;&lt;/foreign-keys&gt;&lt;ref-type name="Journal Article"&gt;17&lt;/ref-type&gt;&lt;contributors&gt;&lt;authors&gt;&lt;author&gt;Wang, Xiao&lt;/author&gt;&lt;author&gt;Zhao, Boxuan Simen&lt;/author&gt;&lt;author&gt;Roundtree, Ian A&lt;/author&gt;&lt;author&gt;Lu, Zhike&lt;/author&gt;&lt;author&gt;Han, Dali&lt;/author&gt;&lt;author&gt;Ma, Honghui&lt;/author&gt;&lt;author&gt;Weng, Xiaocheng&lt;/author&gt;&lt;author&gt;Chen, Kai&lt;/author&gt;&lt;author&gt;Shi, Hailing&lt;/author&gt;&lt;author&gt;He, Chuan&lt;/author&gt;&lt;/authors&gt;&lt;/contributors&gt;&lt;titles&gt;&lt;title&gt;N6-methyladenosine modulates messenger RNA translation efficiency&lt;/title&gt;&lt;secondary-title&gt;Cell&lt;/secondary-title&gt;&lt;/titles&gt;&lt;periodical&gt;&lt;full-title&gt;Cell&lt;/full-title&gt;&lt;/periodical&gt;&lt;pages&gt;1388-1399&lt;/pages&gt;&lt;volume&gt;161&lt;/volume&gt;&lt;number&gt;6&lt;/number&gt;&lt;dates&gt;&lt;year&gt;2015&lt;/year&gt;&lt;/dates&gt;&lt;isbn&gt;0092-8674&lt;/isbn&gt;&lt;urls&gt;&lt;/urls&gt;&lt;/record&gt;&lt;/Cite&gt;&lt;/EndNote&gt;</w:instrText>
      </w:r>
      <w:r>
        <w:rPr>
          <w:lang w:eastAsia="it-IT"/>
          <w14:ligatures w14:val="standard"/>
        </w:rPr>
        <w:fldChar w:fldCharType="separate"/>
      </w:r>
      <w:r>
        <w:rPr>
          <w:lang w:eastAsia="it-IT"/>
          <w14:ligatures w14:val="standard"/>
        </w:rPr>
        <w:t>[15]</w:t>
      </w:r>
      <w:r>
        <w:rPr>
          <w:lang w:eastAsia="it-IT"/>
          <w14:ligatures w14:val="standard"/>
        </w:rPr>
        <w:fldChar w:fldCharType="end"/>
      </w:r>
      <w:r>
        <w:rPr>
          <w:rFonts w:hint="eastAsia"/>
          <w:lang w:eastAsia="it-IT"/>
          <w14:ligatures w14:val="standard"/>
        </w:rPr>
        <w:t>.</w:t>
      </w:r>
      <w:bookmarkStart w:id="2" w:name="OLE_LINK10"/>
      <w:bookmarkStart w:id="3" w:name="OLE_LINK9"/>
      <w:r>
        <w:rPr>
          <w:rFonts w:hint="eastAsia"/>
          <w:lang w:eastAsia="it-IT"/>
          <w14:ligatures w14:val="standard"/>
        </w:rPr>
        <w:t xml:space="preserve"> </w:t>
      </w:r>
      <w:r>
        <w:rPr>
          <w:lang w:eastAsia="it-IT"/>
          <w14:ligatures w14:val="standard"/>
        </w:rPr>
        <w:t>YTHDF2</w:t>
      </w:r>
      <w:bookmarkEnd w:id="2"/>
      <w:bookmarkEnd w:id="3"/>
      <w:r>
        <w:rPr>
          <w:rFonts w:hint="eastAsia"/>
          <w:lang w:eastAsia="it-IT"/>
          <w14:ligatures w14:val="standard"/>
        </w:rPr>
        <w:t xml:space="preserve"> is the first protein which is </w:t>
      </w:r>
      <w:r>
        <w:rPr>
          <w:lang w:eastAsia="it-IT"/>
          <w14:ligatures w14:val="standard"/>
        </w:rPr>
        <w:t>re</w:t>
      </w:r>
      <w:r>
        <w:rPr>
          <w:rFonts w:hint="eastAsia"/>
          <w:lang w:eastAsia="it-IT"/>
          <w14:ligatures w14:val="standard"/>
        </w:rPr>
        <w:t>lated to m</w:t>
      </w:r>
      <w:r>
        <w:rPr>
          <w:rFonts w:hint="eastAsia"/>
          <w:vertAlign w:val="superscript"/>
          <w:lang w:eastAsia="it-IT"/>
          <w14:ligatures w14:val="standard"/>
        </w:rPr>
        <w:t>6</w:t>
      </w:r>
      <w:r>
        <w:rPr>
          <w:rFonts w:hint="eastAsia"/>
          <w:lang w:eastAsia="it-IT"/>
          <w14:ligatures w14:val="standard"/>
        </w:rPr>
        <w:t xml:space="preserve">A being studied </w:t>
      </w:r>
      <w:r>
        <w:rPr>
          <w:lang w:eastAsia="it-IT"/>
          <w14:ligatures w14:val="standard"/>
        </w:rPr>
        <w:fldChar w:fldCharType="begin"/>
      </w:r>
      <w:r>
        <w:rPr>
          <w:lang w:eastAsia="it-IT"/>
          <w14:ligatures w14:val="standard"/>
        </w:rPr>
        <w:instrText xml:space="preserve"> ADDIN EN.CITE &lt;EndNote&gt;&lt;Cite&gt;&lt;Author&gt;Fu&lt;/Author&gt;&lt;Year&gt;2015&lt;/Year&gt;&lt;RecNum&gt;78&lt;/RecNum&gt;&lt;DisplayText&gt;[16]&lt;/DisplayText&gt;&lt;record&gt;&lt;rec-number&gt;78&lt;/rec-number&gt;&lt;foreign-keys&gt;&lt;key app="EN" db-id="0z2zw2dzop0r5gex9eo52tt5xxddzpzx5ver" timestamp="1599838197"&gt;78&lt;/key&gt;&lt;/foreign-keys&gt;&lt;ref-type name="Journal Article"&gt;17&lt;/ref-type&gt;&lt;contributors&gt;&lt;authors&gt;&lt;author&gt;Fu, Ye&lt;/author&gt;&lt;author&gt;Luo, Guan-Zheng&lt;/author&gt;&lt;author&gt;Chen, Kai&lt;/author&gt;&lt;author&gt;Deng, Xin&lt;/author&gt;&lt;author&gt;Yu, Miao&lt;/author&gt;&lt;author&gt;Han, Dali&lt;/author&gt;&lt;author&gt;Hao, Ziyang&lt;/author&gt;&lt;author&gt;Liu, Jianzhao&lt;/author&gt;&lt;author&gt;Lu, Xingyu&lt;/author&gt;&lt;author&gt;Doré, Louis C&lt;/author&gt;&lt;/authors&gt;&lt;/contributors&gt;&lt;titles&gt;&lt;title&gt;N6-methyldeoxyadenosine marks active transcription start sites in Chlamydomonas&lt;/title&gt;&lt;secondary-title&gt;Cell&lt;/secondary-title&gt;&lt;/titles&gt;&lt;periodical&gt;&lt;full-title&gt;Cell&lt;/full-title&gt;&lt;/periodical&gt;&lt;pages&gt;879-892&lt;/pages&gt;&lt;volume&gt;161&lt;/volume&gt;&lt;number&gt;4&lt;/number&gt;&lt;dates&gt;&lt;year&gt;2015&lt;/year&gt;&lt;/dates&gt;&lt;isbn&gt;0092-8674&lt;/isbn&gt;&lt;urls&gt;&lt;/urls&gt;&lt;/record&gt;&lt;/Cite&gt;&lt;/EndNote&gt;</w:instrText>
      </w:r>
      <w:r>
        <w:rPr>
          <w:lang w:eastAsia="it-IT"/>
          <w14:ligatures w14:val="standard"/>
        </w:rPr>
        <w:fldChar w:fldCharType="separate"/>
      </w:r>
      <w:r>
        <w:rPr>
          <w:lang w:eastAsia="it-IT"/>
          <w14:ligatures w14:val="standard"/>
        </w:rPr>
        <w:t>[16]</w:t>
      </w:r>
      <w:r>
        <w:rPr>
          <w:lang w:eastAsia="it-IT"/>
          <w14:ligatures w14:val="standard"/>
        </w:rPr>
        <w:fldChar w:fldCharType="end"/>
      </w:r>
      <w:r>
        <w:rPr>
          <w:rFonts w:hint="eastAsia"/>
          <w:lang w:eastAsia="it-IT"/>
          <w14:ligatures w14:val="standard"/>
        </w:rPr>
        <w:t xml:space="preserve">. </w:t>
      </w:r>
      <w:r>
        <w:rPr>
          <w:lang w:eastAsia="it-IT"/>
          <w14:ligatures w14:val="standard"/>
        </w:rPr>
        <w:t>YTHDF2</w:t>
      </w:r>
      <w:r>
        <w:rPr>
          <w:rFonts w:hint="eastAsia"/>
          <w:lang w:eastAsia="it-IT"/>
          <w14:ligatures w14:val="standard"/>
        </w:rPr>
        <w:t xml:space="preserve"> uses </w:t>
      </w:r>
      <w:r>
        <w:rPr>
          <w:lang w:eastAsia="it-IT"/>
          <w14:ligatures w14:val="standard"/>
        </w:rPr>
        <w:t>the CCR4-</w:t>
      </w:r>
      <w:r>
        <w:rPr>
          <w:rFonts w:hint="eastAsia"/>
          <w:lang w:eastAsia="it-IT"/>
          <w14:ligatures w14:val="standard"/>
        </w:rPr>
        <w:t xml:space="preserve"> NOT</w:t>
      </w:r>
      <w:r>
        <w:rPr>
          <w:lang w:eastAsia="it-IT"/>
          <w14:ligatures w14:val="standard"/>
        </w:rPr>
        <w:t xml:space="preserve"> </w:t>
      </w:r>
      <w:proofErr w:type="spellStart"/>
      <w:r>
        <w:rPr>
          <w:rFonts w:hint="eastAsia"/>
          <w:lang w:eastAsia="it-IT"/>
          <w14:ligatures w14:val="standard"/>
        </w:rPr>
        <w:t>d</w:t>
      </w:r>
      <w:r>
        <w:rPr>
          <w:lang w:eastAsia="it-IT"/>
          <w14:ligatures w14:val="standard"/>
        </w:rPr>
        <w:t>eadenylase</w:t>
      </w:r>
      <w:proofErr w:type="spellEnd"/>
      <w:r>
        <w:rPr>
          <w:lang w:eastAsia="it-IT"/>
          <w14:ligatures w14:val="standard"/>
        </w:rPr>
        <w:t xml:space="preserve"> complex to destroy and further decay the target </w:t>
      </w:r>
      <w:r>
        <w:rPr>
          <w:rFonts w:hint="eastAsia"/>
          <w:lang w:eastAsia="it-IT"/>
          <w14:ligatures w14:val="standard"/>
        </w:rPr>
        <w:t xml:space="preserve">mRNA in mRNA clearance </w:t>
      </w:r>
      <w:r>
        <w:rPr>
          <w:lang w:eastAsia="it-IT"/>
          <w14:ligatures w14:val="standard"/>
        </w:rPr>
        <w:fldChar w:fldCharType="begin"/>
      </w:r>
      <w:r>
        <w:rPr>
          <w:lang w:eastAsia="it-IT"/>
          <w14:ligatures w14:val="standard"/>
        </w:rPr>
        <w:instrText xml:space="preserve"> ADDIN EN.CITE &lt;EndNote&gt;&lt;Cite&gt;&lt;Author&gt;Wang&lt;/Author&gt;&lt;Year&gt;2014&lt;/Year&gt;&lt;RecNum&gt;49&lt;/RecNum&gt;&lt;DisplayText&gt;[17]&lt;/DisplayText&gt;&lt;record&gt;&lt;rec-number&gt;49&lt;/rec-number&gt;&lt;foreign-keys&gt;&lt;key app="EN" db-id="0z2zw2dzop0r5gex9eo52tt5xxddzpzx5ver" timestamp="1599827984"&gt;49&lt;/key&gt;&lt;/foreign-keys&gt;&lt;ref-type name="Journal Article"&gt;17&lt;/ref-type&gt;&lt;contributors&gt;&lt;authors&gt;&lt;author&gt;Wang, Xiao&lt;/author&gt;&lt;author&gt;Lu, Zhike&lt;/author&gt;&lt;author&gt;Gomez, Adrian&lt;/author&gt;&lt;author&gt;Hon, Gary C&lt;/author&gt;&lt;author&gt;Yue, Yanan&lt;/author&gt;&lt;author&gt;Han, Dali&lt;/author&gt;&lt;author&gt;Fu, Ye&lt;/author&gt;&lt;author&gt;Parisien, Marc&lt;/author&gt;&lt;author&gt;Dai, Qing&lt;/author&gt;&lt;author&gt;Jia, Guifang&lt;/author&gt;&lt;/authors&gt;&lt;/contributors&gt;&lt;titles&gt;&lt;title&gt;N 6-methyladenosine-dependent regulation of messenger RNA stability&lt;/title&gt;&lt;secondary-title&gt;Nature&lt;/secondary-title&gt;&lt;/titles&gt;&lt;periodical&gt;&lt;full-title&gt;Nature&lt;/full-title&gt;&lt;/periodical&gt;&lt;pages&gt;117-120&lt;/pages&gt;&lt;volume&gt;505&lt;/volume&gt;&lt;number&gt;7481&lt;/number&gt;&lt;dates&gt;&lt;year&gt;2014&lt;/year&gt;&lt;/dates&gt;&lt;isbn&gt;1476-4687&lt;/isbn&gt;&lt;urls&gt;&lt;/urls&gt;&lt;/record&gt;&lt;/Cite&gt;&lt;/EndNote&gt;</w:instrText>
      </w:r>
      <w:r>
        <w:rPr>
          <w:lang w:eastAsia="it-IT"/>
          <w14:ligatures w14:val="standard"/>
        </w:rPr>
        <w:fldChar w:fldCharType="separate"/>
      </w:r>
      <w:r>
        <w:rPr>
          <w:lang w:eastAsia="it-IT"/>
          <w14:ligatures w14:val="standard"/>
        </w:rPr>
        <w:t>[17]</w:t>
      </w:r>
      <w:r>
        <w:rPr>
          <w:lang w:eastAsia="it-IT"/>
          <w14:ligatures w14:val="standard"/>
        </w:rPr>
        <w:fldChar w:fldCharType="end"/>
      </w:r>
      <w:r>
        <w:rPr>
          <w:rFonts w:hint="eastAsia"/>
          <w:lang w:eastAsia="it-IT"/>
          <w14:ligatures w14:val="standard"/>
        </w:rPr>
        <w:t xml:space="preserve">. </w:t>
      </w:r>
    </w:p>
    <w:p w14:paraId="2512A987" w14:textId="77777777" w:rsidR="003E4E2B" w:rsidRDefault="003E4E2B">
      <w:pPr>
        <w:pStyle w:val="KeyWords"/>
        <w:rPr>
          <w:lang w:eastAsia="it-IT"/>
          <w14:ligatures w14:val="standard"/>
        </w:rPr>
      </w:pPr>
    </w:p>
    <w:p w14:paraId="57FE6EF1" w14:textId="77777777" w:rsidR="003E4E2B" w:rsidRDefault="007A61F4">
      <w:pPr>
        <w:pStyle w:val="KeyWords"/>
        <w:rPr>
          <w:lang w:eastAsia="it-IT"/>
          <w14:ligatures w14:val="standard"/>
        </w:rPr>
      </w:pPr>
      <w:r>
        <w:rPr>
          <w:rFonts w:hint="eastAsia"/>
          <w:lang w:eastAsia="it-IT"/>
          <w14:ligatures w14:val="standard"/>
        </w:rPr>
        <w:t xml:space="preserve">To </w:t>
      </w:r>
      <w:r>
        <w:rPr>
          <w:lang w:eastAsia="it-IT"/>
          <w14:ligatures w14:val="standard"/>
        </w:rPr>
        <w:t xml:space="preserve">understand the role of YTH </w:t>
      </w:r>
      <w:r>
        <w:rPr>
          <w:rFonts w:hint="eastAsia"/>
          <w:lang w:eastAsia="it-IT"/>
          <w14:ligatures w14:val="standard"/>
        </w:rPr>
        <w:t>family</w:t>
      </w:r>
      <w:r>
        <w:rPr>
          <w:lang w:eastAsia="it-IT"/>
          <w14:ligatures w14:val="standard"/>
        </w:rPr>
        <w:t xml:space="preserve"> </w:t>
      </w:r>
      <w:r>
        <w:rPr>
          <w:rFonts w:hint="eastAsia"/>
          <w:lang w:eastAsia="it-IT"/>
          <w14:ligatures w14:val="standard"/>
        </w:rPr>
        <w:t>r</w:t>
      </w:r>
      <w:r>
        <w:rPr>
          <w:lang w:eastAsia="it-IT"/>
          <w14:ligatures w14:val="standard"/>
        </w:rPr>
        <w:t>eaders, their structure is also important</w:t>
      </w:r>
      <w:r>
        <w:rPr>
          <w:rFonts w:hint="eastAsia"/>
          <w:lang w:eastAsia="it-IT"/>
          <w14:ligatures w14:val="standard"/>
        </w:rPr>
        <w:t xml:space="preserve">. </w:t>
      </w:r>
      <w:r>
        <w:rPr>
          <w:lang w:eastAsia="it-IT"/>
          <w14:ligatures w14:val="standard"/>
        </w:rPr>
        <w:t>The crystal structure of YTH Domain, alone and together, GG</w:t>
      </w:r>
      <w:r>
        <w:rPr>
          <w:rFonts w:hint="eastAsia"/>
          <w:lang w:eastAsia="it-IT"/>
          <w14:ligatures w14:val="standard"/>
        </w:rPr>
        <w:t xml:space="preserve"> </w:t>
      </w:r>
      <w:r>
        <w:rPr>
          <w:lang w:eastAsia="it-IT"/>
          <w14:ligatures w14:val="standard"/>
        </w:rPr>
        <w:t>(</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w:t>
      </w:r>
      <w:r>
        <w:rPr>
          <w:rFonts w:hint="eastAsia"/>
          <w:lang w:eastAsia="it-IT"/>
          <w14:ligatures w14:val="standard"/>
        </w:rPr>
        <w:t xml:space="preserve"> </w:t>
      </w:r>
      <w:r>
        <w:rPr>
          <w:lang w:eastAsia="it-IT"/>
          <w14:ligatures w14:val="standard"/>
        </w:rPr>
        <w:t xml:space="preserve">CU RNA, helps to explain the </w:t>
      </w:r>
      <w:r>
        <w:rPr>
          <w:rFonts w:hint="eastAsia"/>
          <w:lang w:eastAsia="it-IT"/>
          <w14:ligatures w14:val="standard"/>
        </w:rPr>
        <w:t>reason</w:t>
      </w:r>
      <w:r>
        <w:rPr>
          <w:lang w:eastAsia="it-IT"/>
          <w14:ligatures w14:val="standard"/>
        </w:rPr>
        <w:t xml:space="preserve"> of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recognition and sequence selectivity</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lang w:eastAsia="it-IT"/>
          <w14:ligatures w14:val="standard"/>
        </w:rPr>
        <w:fldChar w:fldCharType="separate"/>
      </w:r>
      <w:r>
        <w:rPr>
          <w:lang w:eastAsia="it-IT"/>
          <w14:ligatures w14:val="standard"/>
        </w:rPr>
        <w:t>[18]</w:t>
      </w:r>
      <w:r>
        <w:rPr>
          <w:lang w:eastAsia="it-IT"/>
          <w14:ligatures w14:val="standard"/>
        </w:rPr>
        <w:fldChar w:fldCharType="end"/>
      </w:r>
      <w:r>
        <w:rPr>
          <w:rFonts w:hint="eastAsia"/>
          <w:lang w:eastAsia="it-IT"/>
          <w14:ligatures w14:val="standard"/>
        </w:rPr>
        <w:t xml:space="preserve">. </w:t>
      </w:r>
      <w:r>
        <w:rPr>
          <w:lang w:eastAsia="it-IT"/>
          <w14:ligatures w14:val="standard"/>
        </w:rPr>
        <w:t>The YTH domain shares a conservative</w:t>
      </w:r>
      <w:r>
        <w:rPr>
          <w:rFonts w:hint="eastAsia"/>
          <w:lang w:eastAsia="it-IT"/>
          <w14:ligatures w14:val="standard"/>
        </w:rPr>
        <w:t xml:space="preserve"> </w:t>
      </w:r>
      <w:r>
        <w:rPr>
          <w:rFonts w:hint="eastAsia"/>
          <w:lang w:eastAsia="it-IT"/>
          <w14:ligatures w14:val="standard"/>
        </w:rPr>
        <w:t>α</w:t>
      </w:r>
      <w:r>
        <w:rPr>
          <w:lang w:eastAsia="it-IT"/>
          <w14:ligatures w14:val="standard"/>
        </w:rPr>
        <w:t>/β fold structure, which is composed of 4 or 5</w:t>
      </w:r>
      <w:r>
        <w:rPr>
          <w:rFonts w:hint="eastAsia"/>
          <w:lang w:eastAsia="it-IT"/>
          <w14:ligatures w14:val="standard"/>
        </w:rPr>
        <w:t>α</w:t>
      </w:r>
      <w:r>
        <w:rPr>
          <w:lang w:eastAsia="it-IT"/>
          <w14:ligatures w14:val="standard"/>
        </w:rPr>
        <w:t>helices and six β strands</w:t>
      </w:r>
      <w:r>
        <w:rPr>
          <w:rFonts w:hint="eastAsia"/>
          <w:lang w:eastAsia="it-IT"/>
          <w14:ligatures w14:val="standard"/>
        </w:rPr>
        <w:t xml:space="preserve">. After </w:t>
      </w:r>
      <w:r>
        <w:rPr>
          <w:lang w:eastAsia="it-IT"/>
          <w14:ligatures w14:val="standard"/>
        </w:rPr>
        <w:t>that</w:t>
      </w:r>
      <w:r>
        <w:rPr>
          <w:rFonts w:hint="eastAsia"/>
          <w:lang w:eastAsia="it-IT"/>
          <w14:ligatures w14:val="standard"/>
        </w:rPr>
        <w:t xml:space="preserve">, </w:t>
      </w:r>
      <w:r>
        <w:rPr>
          <w:lang w:eastAsia="it-IT"/>
          <w14:ligatures w14:val="standard"/>
        </w:rPr>
        <w:t>these six</w:t>
      </w:r>
      <w:r>
        <w:rPr>
          <w:rFonts w:hint="eastAsia"/>
          <w:lang w:eastAsia="it-IT"/>
          <w14:ligatures w14:val="standard"/>
        </w:rPr>
        <w:t xml:space="preserve"> </w:t>
      </w:r>
      <w:r>
        <w:rPr>
          <w:lang w:eastAsia="it-IT"/>
          <w14:ligatures w14:val="standard"/>
        </w:rPr>
        <w:t xml:space="preserve">β strands form a barrel-shaped structure, </w:t>
      </w:r>
      <w:r>
        <w:rPr>
          <w:rFonts w:hint="eastAsia"/>
          <w:lang w:eastAsia="it-IT"/>
          <w14:ligatures w14:val="standard"/>
        </w:rPr>
        <w:t xml:space="preserve">which is </w:t>
      </w:r>
      <w:r>
        <w:rPr>
          <w:lang w:eastAsia="it-IT"/>
          <w14:ligatures w14:val="standard"/>
        </w:rPr>
        <w:t>a β barrel, with α helices packed against the β strands to stabilize the hydrophobic core</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lang w:eastAsia="it-IT"/>
          <w14:ligatures w14:val="standard"/>
        </w:rPr>
        <w:fldChar w:fldCharType="separate"/>
      </w:r>
      <w:r>
        <w:rPr>
          <w:lang w:eastAsia="it-IT"/>
          <w14:ligatures w14:val="standard"/>
        </w:rPr>
        <w:t>[18]</w:t>
      </w:r>
      <w:r>
        <w:rPr>
          <w:lang w:eastAsia="it-IT"/>
          <w14:ligatures w14:val="standard"/>
        </w:rPr>
        <w:fldChar w:fldCharType="end"/>
      </w:r>
      <w:r>
        <w:rPr>
          <w:rFonts w:hint="eastAsia"/>
          <w:lang w:eastAsia="it-IT"/>
          <w14:ligatures w14:val="standard"/>
        </w:rPr>
        <w:t xml:space="preserve">. </w:t>
      </w:r>
      <w:r>
        <w:rPr>
          <w:lang w:eastAsia="it-IT"/>
          <w14:ligatures w14:val="standard"/>
        </w:rPr>
        <w:t xml:space="preserve">In the YTHDC1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complex, the RNA molecule locate</w:t>
      </w:r>
      <w:r>
        <w:rPr>
          <w:rFonts w:hint="eastAsia"/>
          <w:lang w:eastAsia="it-IT"/>
          <w14:ligatures w14:val="standard"/>
        </w:rPr>
        <w:t xml:space="preserve">s </w:t>
      </w:r>
      <w:r>
        <w:rPr>
          <w:lang w:eastAsia="it-IT"/>
          <w14:ligatures w14:val="standard"/>
        </w:rPr>
        <w:t xml:space="preserve">in the positively charged groove of the protein, and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is hidden in the three hydrophobic residues W377, W428, and L439</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lang w:eastAsia="it-IT"/>
          <w14:ligatures w14:val="standard"/>
        </w:rPr>
        <w:fldChar w:fldCharType="separate"/>
      </w:r>
      <w:r>
        <w:rPr>
          <w:lang w:eastAsia="it-IT"/>
          <w14:ligatures w14:val="standard"/>
        </w:rPr>
        <w:t>[18]</w:t>
      </w:r>
      <w:r>
        <w:rPr>
          <w:lang w:eastAsia="it-IT"/>
          <w14:ligatures w14:val="standard"/>
        </w:rPr>
        <w:fldChar w:fldCharType="end"/>
      </w:r>
      <w:r>
        <w:rPr>
          <w:lang w:eastAsia="it-IT"/>
          <w14:ligatures w14:val="standard"/>
        </w:rPr>
        <w:t>.</w:t>
      </w:r>
      <w:r>
        <w:rPr>
          <w:rFonts w:hint="eastAsia"/>
          <w:lang w:eastAsia="it-IT"/>
          <w14:ligatures w14:val="standard"/>
        </w:rPr>
        <w:t xml:space="preserve"> </w:t>
      </w:r>
      <w:r>
        <w:rPr>
          <w:lang w:eastAsia="it-IT"/>
          <w14:ligatures w14:val="standard"/>
        </w:rPr>
        <w:t>T</w:t>
      </w:r>
      <w:r>
        <w:rPr>
          <w:rFonts w:hint="eastAsia"/>
          <w:lang w:eastAsia="it-IT"/>
          <w14:ligatures w14:val="standard"/>
        </w:rPr>
        <w:t>o be specific</w:t>
      </w:r>
      <w:r>
        <w:rPr>
          <w:lang w:eastAsia="it-IT"/>
          <w14:ligatures w14:val="standard"/>
        </w:rPr>
        <w:t>, the methyl</w:t>
      </w:r>
      <w:r>
        <w:rPr>
          <w:rFonts w:hint="eastAsia"/>
          <w:lang w:eastAsia="it-IT"/>
          <w14:ligatures w14:val="standard"/>
        </w:rPr>
        <w:t>ation</w:t>
      </w:r>
      <w:r>
        <w:rPr>
          <w:lang w:eastAsia="it-IT"/>
          <w14:ligatures w14:val="standard"/>
        </w:rPr>
        <w:t xml:space="preserve"> between m</w:t>
      </w:r>
      <w:r>
        <w:rPr>
          <w:vertAlign w:val="superscript"/>
          <w:lang w:eastAsia="it-IT"/>
          <w14:ligatures w14:val="standard"/>
        </w:rPr>
        <w:t>6</w:t>
      </w:r>
      <w:r>
        <w:rPr>
          <w:lang w:eastAsia="it-IT"/>
          <w14:ligatures w14:val="standard"/>
        </w:rPr>
        <w:t>A's methyl groups and the ring of amino acid residues form the basis for m</w:t>
      </w:r>
      <w:r>
        <w:rPr>
          <w:vertAlign w:val="superscript"/>
          <w:lang w:eastAsia="it-IT"/>
          <w14:ligatures w14:val="standard"/>
        </w:rPr>
        <w:t>6</w:t>
      </w:r>
      <w:r>
        <w:rPr>
          <w:lang w:eastAsia="it-IT"/>
          <w14:ligatures w14:val="standard"/>
        </w:rPr>
        <w:t>A's specific recognition</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lang w:eastAsia="it-IT"/>
          <w14:ligatures w14:val="standard"/>
        </w:rPr>
        <w:fldChar w:fldCharType="separate"/>
      </w:r>
      <w:r>
        <w:rPr>
          <w:lang w:eastAsia="it-IT"/>
          <w14:ligatures w14:val="standard"/>
        </w:rPr>
        <w:t>[18]</w:t>
      </w:r>
      <w:r>
        <w:rPr>
          <w:lang w:eastAsia="it-IT"/>
          <w14:ligatures w14:val="standard"/>
        </w:rPr>
        <w:fldChar w:fldCharType="end"/>
      </w:r>
      <w:r>
        <w:rPr>
          <w:lang w:eastAsia="it-IT"/>
          <w14:ligatures w14:val="standard"/>
        </w:rPr>
        <w:t>.</w:t>
      </w:r>
      <w:r>
        <w:rPr>
          <w:rFonts w:hint="eastAsia"/>
          <w:lang w:eastAsia="it-IT"/>
          <w14:ligatures w14:val="standard"/>
        </w:rPr>
        <w:t xml:space="preserve"> </w:t>
      </w:r>
    </w:p>
    <w:p w14:paraId="56F2F7A7" w14:textId="77777777" w:rsidR="003E4E2B" w:rsidRDefault="003E4E2B">
      <w:pPr>
        <w:pStyle w:val="KeyWords"/>
        <w:rPr>
          <w:lang w:eastAsia="it-IT"/>
          <w14:ligatures w14:val="standard"/>
        </w:rPr>
      </w:pPr>
    </w:p>
    <w:p w14:paraId="4213B548" w14:textId="77777777" w:rsidR="003E4E2B" w:rsidRDefault="007A61F4">
      <w:pPr>
        <w:pStyle w:val="KeyWords"/>
        <w:rPr>
          <w:lang w:eastAsia="it-IT"/>
          <w14:ligatures w14:val="standard"/>
        </w:rPr>
      </w:pPr>
      <w:r>
        <w:rPr>
          <w:rFonts w:hint="eastAsia"/>
          <w:lang w:eastAsia="it-IT"/>
          <w14:ligatures w14:val="standard"/>
        </w:rPr>
        <w:t xml:space="preserve">For the RNA binding protein </w:t>
      </w:r>
      <w:r>
        <w:rPr>
          <w:lang w:eastAsia="it-IT"/>
          <w14:ligatures w14:val="standard"/>
        </w:rPr>
        <w:t>that</w:t>
      </w:r>
      <w:r>
        <w:rPr>
          <w:rFonts w:hint="eastAsia"/>
          <w:lang w:eastAsia="it-IT"/>
          <w14:ligatures w14:val="standard"/>
        </w:rPr>
        <w:t xml:space="preserve"> lacks YTH domain-</w:t>
      </w:r>
      <w:r>
        <w:rPr>
          <w:lang w:eastAsia="it-IT"/>
          <w14:ligatures w14:val="standard"/>
        </w:rPr>
        <w:t>contain</w:t>
      </w:r>
      <w:r>
        <w:rPr>
          <w:rFonts w:hint="eastAsia"/>
          <w:lang w:eastAsia="it-IT"/>
          <w14:ligatures w14:val="standard"/>
        </w:rPr>
        <w:t>ing m</w:t>
      </w:r>
      <w:r>
        <w:rPr>
          <w:rFonts w:hint="eastAsia"/>
          <w:vertAlign w:val="superscript"/>
          <w:lang w:eastAsia="it-IT"/>
          <w14:ligatures w14:val="standard"/>
        </w:rPr>
        <w:t>6</w:t>
      </w:r>
      <w:r>
        <w:rPr>
          <w:rFonts w:hint="eastAsia"/>
          <w:lang w:eastAsia="it-IT"/>
          <w14:ligatures w14:val="standard"/>
        </w:rPr>
        <w:t>A readers, eILF3 (e</w:t>
      </w:r>
      <w:r>
        <w:rPr>
          <w:lang w:eastAsia="it-IT"/>
          <w14:ligatures w14:val="standard"/>
        </w:rPr>
        <w:t>ukaryotic translation initiation factor 3</w:t>
      </w:r>
      <w:r>
        <w:rPr>
          <w:rFonts w:hint="eastAsia"/>
          <w:lang w:eastAsia="it-IT"/>
          <w14:ligatures w14:val="standard"/>
        </w:rPr>
        <w:t xml:space="preserve">) was </w:t>
      </w:r>
      <w:r>
        <w:rPr>
          <w:lang w:eastAsia="it-IT"/>
          <w14:ligatures w14:val="standard"/>
        </w:rPr>
        <w:t>considered</w:t>
      </w:r>
      <w:r>
        <w:rPr>
          <w:rFonts w:hint="eastAsia"/>
          <w:lang w:eastAsia="it-IT"/>
          <w14:ligatures w14:val="standard"/>
        </w:rPr>
        <w:t xml:space="preserve"> as </w:t>
      </w:r>
      <w:r>
        <w:rPr>
          <w:lang w:eastAsia="it-IT"/>
          <w14:ligatures w14:val="standard"/>
        </w:rPr>
        <w:t>the most complex eukaryotic translation initiation factor</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&lt;EndNote&gt;&lt;Cite&gt;&lt;Author&gt;Kasowitz&lt;/Author&gt;&lt;Year&gt;2018&lt;/Year&gt;&lt;RecNum&gt;83&lt;/RecNum&gt;&lt;DisplayText&gt;[19]&lt;/DisplayText&gt;&lt;record&gt;&lt;rec-number&gt;83&lt;/rec-number&gt;&lt;foreign-keys&gt;&lt;key app="EN" db-id="0z2zw2dzop0r5gex9eo52tt5xxddzpzx5ver" timestamp="1599838230"&gt;83&lt;/key&gt;&lt;/foreign-keys&gt;&lt;ref-type name="Journal Article"&gt;17&lt;/ref-type&gt;&lt;contributors&gt;&lt;authors&gt;&lt;author&gt;Kasowitz, Seth D&lt;/author&gt;&lt;author&gt;Ma, Jun&lt;/author&gt;&lt;author&gt;Anderson, Stephen J&lt;/author&gt;&lt;author&gt;Leu, N Adrian&lt;/author&gt;&lt;author&gt;Xu, Yang&lt;/author&gt;&lt;author&gt;Gregory, Brian D&lt;/author&gt;&lt;author&gt;Schultz, Richard M&lt;/author&gt;&lt;author&gt;Wang, P Jeremy&lt;/author&gt;&lt;/authors&gt;&lt;/contributors&gt;&lt;titles&gt;&lt;title&gt;Nuclear m6A reader YTHDC1 regulates alternative polyadenylation and splicing during mouse oocyte development&lt;/title&gt;&lt;secondary-title&gt;PLoS genetics&lt;/secondary-title&gt;&lt;/titles&gt;&lt;periodical&gt;&lt;full-title&gt;PLoS genetics&lt;/full-title&gt;&lt;/periodical&gt;&lt;pages&gt;e1007412&lt;/pages&gt;&lt;volume&gt;14&lt;/volume&gt;&lt;number&gt;5&lt;/number&gt;&lt;dates&gt;&lt;year&gt;2018&lt;/year&gt;&lt;/dates&gt;&lt;isbn&gt;1553-7390&lt;/isbn&gt;&lt;urls&gt;&lt;/urls&gt;&lt;/record&gt;&lt;/Cite&gt;&lt;/EndNote&gt;</w:instrText>
      </w:r>
      <w:r>
        <w:rPr>
          <w:lang w:eastAsia="it-IT"/>
          <w14:ligatures w14:val="standard"/>
        </w:rPr>
        <w:fldChar w:fldCharType="separate"/>
      </w:r>
      <w:r>
        <w:rPr>
          <w:lang w:eastAsia="it-IT"/>
          <w14:ligatures w14:val="standard"/>
        </w:rPr>
        <w:t>[19]</w:t>
      </w:r>
      <w:r>
        <w:rPr>
          <w:lang w:eastAsia="it-IT"/>
          <w14:ligatures w14:val="standard"/>
        </w:rPr>
        <w:fldChar w:fldCharType="end"/>
      </w:r>
      <w:r>
        <w:rPr>
          <w:rFonts w:hint="eastAsia"/>
          <w:lang w:eastAsia="it-IT"/>
          <w14:ligatures w14:val="standard"/>
        </w:rPr>
        <w:t xml:space="preserve">. </w:t>
      </w:r>
      <w:r>
        <w:rPr>
          <w:lang w:eastAsia="it-IT"/>
          <w14:ligatures w14:val="standard"/>
        </w:rPr>
        <w:t>I</w:t>
      </w:r>
      <w:r>
        <w:rPr>
          <w:rFonts w:hint="eastAsia"/>
          <w:lang w:eastAsia="it-IT"/>
          <w14:ligatures w14:val="standard"/>
        </w:rPr>
        <w:t xml:space="preserve">t can </w:t>
      </w:r>
      <w:r>
        <w:rPr>
          <w:lang w:eastAsia="it-IT"/>
          <w14:ligatures w14:val="standard"/>
        </w:rPr>
        <w:t>specialize in translation initiation</w:t>
      </w:r>
      <w:r>
        <w:rPr>
          <w:rFonts w:hint="eastAsia"/>
          <w:lang w:eastAsia="it-IT"/>
          <w14:ligatures w14:val="standard"/>
        </w:rPr>
        <w:t>, i</w:t>
      </w:r>
      <w:r>
        <w:rPr>
          <w:lang w:eastAsia="it-IT"/>
          <w14:ligatures w14:val="standard"/>
        </w:rPr>
        <w:t xml:space="preserve">n IRES-mediated translation initiation, eIF3 directly identifies </w:t>
      </w:r>
      <w:r>
        <w:rPr>
          <w:lang w:eastAsia="it-IT"/>
          <w14:ligatures w14:val="standard"/>
        </w:rPr>
        <w:t>the structure of the IRES</w:t>
      </w:r>
      <w:r>
        <w:rPr>
          <w:rFonts w:hint="eastAsia"/>
          <w:lang w:eastAsia="it-IT"/>
          <w14:ligatures w14:val="standard"/>
        </w:rPr>
        <w:t xml:space="preserve"> (</w:t>
      </w:r>
      <w:r>
        <w:rPr>
          <w:lang w:eastAsia="it-IT"/>
          <w14:ligatures w14:val="standard"/>
        </w:rPr>
        <w:t>Internal ribosomal entry</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&lt;EndNote&gt;&lt;Cite&gt;&lt;Author&gt;Walker&lt;/Author&gt;&lt;Year&gt;2020&lt;/Year&gt;&lt;RecNum&gt;84&lt;/RecNum&gt;&lt;DisplayText&gt;[20]&lt;/DisplayText&gt;&lt;record&gt;&lt;rec-number&gt;84&lt;/rec-number&gt;&lt;foreign-keys&gt;&lt;key app="EN" db-id="0z2zw2dzop0r5gex9eo52tt5xxddzpzx5ver" timestamp="1599838236"&gt;84&lt;/key&gt;&lt;/foreign-keys&gt;&lt;ref-type name="Journal Article"&gt;17&lt;/ref-type&gt;&lt;contributors&gt;&lt;authors&gt;&lt;author&gt;Walker, Matthew J&lt;/author&gt;&lt;author&gt;Shortridge, Matthew D&lt;/author&gt;&lt;author&gt;Albin, Dreycey D&lt;/author&gt;&lt;author&gt;Cominsky, Lauren Y&lt;/author&gt;&lt;author&gt;Varani, Gabriele&lt;/author&gt;&lt;/authors&gt;&lt;/contributors&gt;&lt;titles&gt;&lt;title&gt;Structure of the RNA Specialized Translation Initiation Element that Recruits eIF3 to the 5</w:instrText>
      </w:r>
      <w:r>
        <w:rPr>
          <w:rFonts w:hint="eastAsia"/>
          <w:lang w:eastAsia="it-IT"/>
          <w14:ligatures w14:val="standard"/>
        </w:rPr>
        <w:instrText>′</w:instrText>
      </w:r>
      <w:r>
        <w:rPr>
          <w:lang w:eastAsia="it-IT"/>
          <w14:ligatures w14:val="standard"/>
        </w:rPr>
        <w:instrText>-UTR of c-Jun&lt;/title&gt;&lt;secondary-title&gt;Journal of Molecular Biology&lt;/secondary-title&gt;&lt;/titles&gt;&lt;periodical&gt;&lt;full-title&gt;Journal of molecular biology&lt;/full-title&gt;&lt;/periodical&gt;&lt;dates&gt;&lt;year&gt;2020&lt;/year&gt;&lt;/dates&gt;&lt;isbn&gt;0022-2836&lt;/isbn&gt;&lt;urls&gt;&lt;/urls&gt;&lt;/record&gt;&lt;/Cite&gt;&lt;/EndNote&gt;</w:instrText>
      </w:r>
      <w:r>
        <w:rPr>
          <w:lang w:eastAsia="it-IT"/>
          <w14:ligatures w14:val="standard"/>
        </w:rPr>
        <w:fldChar w:fldCharType="separate"/>
      </w:r>
      <w:r>
        <w:rPr>
          <w:lang w:eastAsia="it-IT"/>
          <w14:ligatures w14:val="standard"/>
        </w:rPr>
        <w:t>[20]</w:t>
      </w:r>
      <w:r>
        <w:rPr>
          <w:lang w:eastAsia="it-IT"/>
          <w14:ligatures w14:val="standard"/>
        </w:rPr>
        <w:fldChar w:fldCharType="end"/>
      </w:r>
      <w:r>
        <w:rPr>
          <w:lang w:eastAsia="it-IT"/>
          <w14:ligatures w14:val="standard"/>
        </w:rPr>
        <w:t>.</w:t>
      </w:r>
      <w:r>
        <w:rPr>
          <w:rFonts w:hint="eastAsia"/>
          <w:lang w:eastAsia="it-IT"/>
          <w14:ligatures w14:val="standard"/>
        </w:rPr>
        <w:t xml:space="preserve"> e</w:t>
      </w:r>
      <w:r>
        <w:rPr>
          <w:lang w:eastAsia="it-IT"/>
          <w14:ligatures w14:val="standard"/>
        </w:rPr>
        <w:t>IF3 plays an important role in protein translation</w:t>
      </w:r>
      <w:r>
        <w:rPr>
          <w:rFonts w:hint="eastAsia"/>
          <w:lang w:eastAsia="it-IT"/>
          <w14:ligatures w14:val="standard"/>
        </w:rPr>
        <w:t xml:space="preserve"> such as dissociating </w:t>
      </w:r>
      <w:r>
        <w:rPr>
          <w:lang w:eastAsia="it-IT"/>
          <w14:ligatures w14:val="standard"/>
        </w:rPr>
        <w:t>the post-termination 80S ribosome</w:t>
      </w:r>
      <w:r>
        <w:rPr>
          <w:rFonts w:hint="eastAsia"/>
          <w:lang w:eastAsia="it-IT"/>
          <w14:ligatures w14:val="standard"/>
        </w:rPr>
        <w:t xml:space="preserve">, </w:t>
      </w:r>
      <w:r>
        <w:rPr>
          <w:lang w:eastAsia="it-IT"/>
          <w14:ligatures w14:val="standard"/>
        </w:rPr>
        <w:t>participat</w:t>
      </w:r>
      <w:r>
        <w:rPr>
          <w:rFonts w:hint="eastAsia"/>
          <w:lang w:eastAsia="it-IT"/>
          <w14:ligatures w14:val="standard"/>
        </w:rPr>
        <w:t>ing</w:t>
      </w:r>
      <w:r>
        <w:rPr>
          <w:lang w:eastAsia="it-IT"/>
          <w14:ligatures w14:val="standard"/>
        </w:rPr>
        <w:t xml:space="preserve"> in the 43S pre-initiation complex formation</w:t>
      </w:r>
      <w:r>
        <w:rPr>
          <w:rFonts w:hint="eastAsia"/>
          <w:lang w:eastAsia="it-IT"/>
          <w14:ligatures w14:val="standard"/>
        </w:rPr>
        <w:t xml:space="preserve"> and </w:t>
      </w:r>
      <w:r>
        <w:rPr>
          <w:lang w:eastAsia="it-IT"/>
          <w14:ligatures w14:val="standard"/>
        </w:rPr>
        <w:t>stimulat</w:t>
      </w:r>
      <w:r>
        <w:rPr>
          <w:rFonts w:hint="eastAsia"/>
          <w:lang w:eastAsia="it-IT"/>
          <w14:ligatures w14:val="standard"/>
        </w:rPr>
        <w:t>ing</w:t>
      </w:r>
      <w:r>
        <w:rPr>
          <w:lang w:eastAsia="it-IT"/>
          <w14:ligatures w14:val="standard"/>
        </w:rPr>
        <w:t xml:space="preserve"> mRNA binding with 43S pre-initiation complex</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&lt;EndNote&gt;&lt;Cite&gt;&lt;Author&gt;Yin&lt;/Author&gt;&lt;Year&gt;2018&lt;/Year&gt;&lt;RecNum&gt;85&lt;/RecNum&gt;&lt;DisplayText&gt;[21]&lt;/DisplayText&gt;&lt;record&gt;&lt;rec-number&gt;85&lt;/rec-number&gt;&lt;foreign-keys&gt;&lt;key app="EN" db-id="0z2zw2dzop0r5gex9eo52tt5xxddzpzx5ver" timestamp="1599838244"&gt;85&lt;/key&gt;&lt;/foreign-keys&gt;&lt;ref-type name="Journal Article"&gt;17&lt;/ref-type&gt;&lt;contributors&gt;&lt;authors&gt;&lt;author&gt;Yin, Yuting&lt;/author&gt;&lt;author&gt;Long, Jiali&lt;/author&gt;&lt;author&gt;Sun, Yanqin&lt;/author&gt;&lt;author&gt;Li, Hongmei&lt;/author&gt;&lt;author&gt;Jiang, Enping&lt;/author&gt;&lt;author&gt;Zeng, Chao&lt;/author&gt;&lt;author&gt;Zhu, Wei&lt;/author&gt;&lt;/authors&gt;&lt;/contributors&gt;&lt;titles&gt;&lt;title&gt;The function and clinical significance of eIF3 in cancer&lt;/title&gt;&lt;secondary-title&gt;Gene&lt;/secondary-title&gt;&lt;/titles&gt;&lt;periodical&gt;&lt;full-title&gt;Gene&lt;/full-title&gt;&lt;/periodical&gt;&lt;pages&gt;130-133&lt;/pages&gt;&lt;volume&gt;673&lt;/volume&gt;&lt;dates&gt;&lt;year&gt;2018&lt;/year&gt;&lt;/dates&gt;&lt;isbn&gt;0378-1119&lt;/isbn&gt;&lt;urls&gt;&lt;/urls&gt;&lt;/record&gt;&lt;/Cite&gt;&lt;/EndNote&gt;</w:instrText>
      </w:r>
      <w:r>
        <w:rPr>
          <w:lang w:eastAsia="it-IT"/>
          <w14:ligatures w14:val="standard"/>
        </w:rPr>
        <w:fldChar w:fldCharType="separate"/>
      </w:r>
      <w:r>
        <w:rPr>
          <w:lang w:eastAsia="it-IT"/>
          <w14:ligatures w14:val="standard"/>
        </w:rPr>
        <w:t>[21]</w:t>
      </w:r>
      <w:r>
        <w:rPr>
          <w:lang w:eastAsia="it-IT"/>
          <w14:ligatures w14:val="standard"/>
        </w:rPr>
        <w:fldChar w:fldCharType="end"/>
      </w:r>
      <w:r>
        <w:rPr>
          <w:rFonts w:hint="eastAsia"/>
          <w:lang w:eastAsia="it-IT"/>
          <w14:ligatures w14:val="standard"/>
        </w:rPr>
        <w:t>.</w:t>
      </w:r>
    </w:p>
    <w:p w14:paraId="091E6F6A" w14:textId="77777777" w:rsidR="003E4E2B" w:rsidRDefault="003E4E2B">
      <w:pPr>
        <w:pStyle w:val="KeyWords"/>
        <w:rPr>
          <w:lang w:eastAsia="it-IT"/>
          <w14:ligatures w14:val="standard"/>
        </w:rPr>
      </w:pPr>
    </w:p>
    <w:p w14:paraId="6FA4EA54" w14:textId="20C72B26" w:rsidR="003E4E2B" w:rsidRDefault="007A61F4">
      <w:pPr>
        <w:pStyle w:val="KeyWords"/>
        <w:rPr>
          <w:lang w:eastAsia="it-IT"/>
          <w14:ligatures w14:val="standard"/>
        </w:rPr>
      </w:pPr>
      <w:r>
        <w:rPr>
          <w:rFonts w:eastAsia="SimSun" w:hint="eastAsia"/>
          <w:lang w:eastAsia="zh-CN"/>
        </w:rPr>
        <w:t xml:space="preserve">To date, </w:t>
      </w:r>
      <w:r>
        <w:rPr>
          <w:rFonts w:eastAsia="SimSun"/>
          <w:lang w:eastAsia="zh-CN"/>
        </w:rPr>
        <w:t xml:space="preserve">there is a prediction model or comprehensive </w:t>
      </w:r>
      <w:r>
        <w:rPr>
          <w:rFonts w:eastAsia="SimSun" w:hint="eastAsia"/>
          <w:lang w:eastAsia="zh-CN"/>
        </w:rPr>
        <w:t>o</w:t>
      </w:r>
      <w:r>
        <w:rPr>
          <w:rFonts w:eastAsia="SimSun"/>
          <w:lang w:eastAsia="zh-CN"/>
        </w:rPr>
        <w:t xml:space="preserve">nline </w:t>
      </w:r>
      <w:r>
        <w:rPr>
          <w:rFonts w:eastAsia="SimSun" w:hint="eastAsia"/>
          <w:lang w:eastAsia="zh-CN"/>
        </w:rPr>
        <w:t>p</w:t>
      </w:r>
      <w:r>
        <w:rPr>
          <w:rFonts w:eastAsia="SimSun"/>
          <w:lang w:eastAsia="zh-CN"/>
        </w:rPr>
        <w:t>latform that can be used to annotate the internal modification function of mRNA, such as m7GHub</w:t>
      </w:r>
      <w:r>
        <w:rPr>
          <w:rFonts w:eastAsia="SimSun" w:hint="eastAsia"/>
          <w:lang w:eastAsia="zh-CN"/>
        </w:rPr>
        <w:t xml:space="preserve"> </w:t>
      </w:r>
      <w:r>
        <w:rPr>
          <w:rFonts w:eastAsia="SimSun"/>
          <w:lang w:eastAsia="zh-CN"/>
        </w:rPr>
        <w:fldChar w:fldCharType="begin"/>
      </w:r>
      <w:r>
        <w:rPr>
          <w:rFonts w:eastAsia="SimSun"/>
          <w:lang w:eastAsia="zh-CN"/>
        </w:rPr>
        <w:instrText xml:space="preserve"> ADDIN EN.CITE &lt;EndNote&gt;&lt;Cite&gt;&lt;Author&gt;Bowen&lt;/Author&gt;&lt;RecNum&gt;91&lt;/RecNum&gt;&lt;DisplayText&gt;[22]&lt;/DisplayText&gt;&lt;record&gt;&lt;rec-number&gt;91&lt;/rec-number&gt;&lt;foreign-keys&gt;&lt;key app="EN" db-id="0z2zw2dzop0r5gex9eo52tt5xxddzpzx5ver" timestamp="1600147556"&gt;91&lt;/key&gt;&lt;/foreign-keys&gt;&lt;ref-type name="Journal Article"&gt;17&lt;/ref-type&gt;&lt;contributors&gt;&lt;authors&gt;&lt;author&gt;Bowen, Song&lt;/author&gt;&lt;author&gt;Yujiao, Tang&lt;/author&gt;&lt;author&gt;Kunqi, Chen&lt;/author&gt;&lt;author&gt;Zhen, Wei&lt;/author&gt;&lt;author&gt;Rong, Rong&lt;/author&gt;&lt;author&gt;Zhiliang, Lu&lt;/author&gt;&lt;author&gt;Jionglong, Su&lt;/author&gt;&lt;author&gt;de Magalhães João Pedro&lt;/author&gt;&lt;author&gt;Rigden, Daniel J&lt;/author&gt;&lt;author&gt;Jia, Meng&lt;/author&gt;&lt;/authors&gt;&lt;/contributors&gt;&lt;titles&gt;&lt;title&gt;m7GHub: deciphering the location, regulation and pathogenesis of internal mRNA N7-methylguanosine (m7G) sites in human&lt;/title&gt;&lt;secondary-title&gt;Bioinformatics&lt;/secondary-title&gt;&lt;/titles&gt;&lt;periodical&gt;&lt;full-title&gt;Bioinformatics&lt;/full-title&gt;&lt;/periodical&gt;&lt;pages&gt;11&lt;/pages&gt;&lt;number&gt;11&lt;/number&gt;&lt;dates&gt;&lt;/dates&gt;&lt;urls&gt;&lt;/urls&gt;&lt;/record&gt;&lt;/Cite&gt;&lt;/EndNote&gt;</w:instrText>
      </w:r>
      <w:r>
        <w:rPr>
          <w:rFonts w:eastAsia="SimSun"/>
          <w:lang w:eastAsia="zh-CN"/>
        </w:rPr>
        <w:fldChar w:fldCharType="separate"/>
      </w:r>
      <w:r>
        <w:rPr>
          <w:rFonts w:eastAsia="SimSun"/>
          <w:lang w:eastAsia="zh-CN"/>
        </w:rPr>
        <w:t>[22]</w:t>
      </w:r>
      <w:r>
        <w:rPr>
          <w:rFonts w:eastAsia="SimSun"/>
          <w:lang w:eastAsia="zh-CN"/>
        </w:rPr>
        <w:fldChar w:fldCharType="end"/>
      </w:r>
      <w:r>
        <w:rPr>
          <w:rFonts w:eastAsia="SimSun" w:hint="eastAsia"/>
          <w:lang w:eastAsia="zh-CN"/>
        </w:rPr>
        <w:t>.</w:t>
      </w:r>
      <w:r>
        <w:rPr>
          <w:rFonts w:eastAsia="SimSun" w:hint="eastAsia"/>
          <w:lang w:eastAsia="zh-CN"/>
          <w14:ligatures w14:val="standard"/>
        </w:rPr>
        <w:t xml:space="preserve"> </w:t>
      </w:r>
      <w:r>
        <w:rPr>
          <w:lang w:eastAsia="it-IT"/>
          <w14:ligatures w14:val="standard"/>
        </w:rPr>
        <w:t>I</w:t>
      </w:r>
      <w:r>
        <w:rPr>
          <w:rFonts w:hint="eastAsia"/>
          <w:lang w:eastAsia="it-IT"/>
          <w14:ligatures w14:val="standard"/>
        </w:rPr>
        <w:t xml:space="preserve">n this project, a </w:t>
      </w:r>
      <w:r>
        <w:rPr>
          <w:lang w:eastAsia="it-IT"/>
          <w14:ligatures w14:val="standard"/>
        </w:rPr>
        <w:t>new</w:t>
      </w:r>
      <w:r>
        <w:rPr>
          <w:rFonts w:hint="eastAsia"/>
          <w:lang w:eastAsia="it-IT"/>
          <w14:ligatures w14:val="standard"/>
        </w:rPr>
        <w:t xml:space="preserve"> </w:t>
      </w:r>
      <w:r>
        <w:rPr>
          <w:lang w:eastAsia="it-IT"/>
          <w14:ligatures w14:val="standard"/>
        </w:rPr>
        <w:t>computational</w:t>
      </w:r>
      <w:r>
        <w:rPr>
          <w:rFonts w:hint="eastAsia"/>
          <w:lang w:eastAsia="it-IT"/>
          <w14:ligatures w14:val="standard"/>
        </w:rPr>
        <w:t xml:space="preserve"> model was </w:t>
      </w:r>
      <w:r w:rsidR="003A2E50">
        <w:rPr>
          <w:lang w:eastAsia="it-IT"/>
          <w14:ligatures w14:val="standard"/>
        </w:rPr>
        <w:t>designed</w:t>
      </w:r>
      <w:r>
        <w:rPr>
          <w:rFonts w:hint="eastAsia"/>
          <w:lang w:eastAsia="it-IT"/>
          <w14:ligatures w14:val="standard"/>
        </w:rPr>
        <w:t xml:space="preserve"> to </w:t>
      </w:r>
      <w:r>
        <w:rPr>
          <w:lang w:eastAsia="it-IT"/>
          <w14:ligatures w14:val="standard"/>
        </w:rPr>
        <w:t>predict</w:t>
      </w:r>
      <w:r>
        <w:rPr>
          <w:rFonts w:hint="eastAsia"/>
          <w:lang w:eastAsia="it-IT"/>
          <w14:ligatures w14:val="standard"/>
        </w:rPr>
        <w:t xml:space="preserve"> the </w:t>
      </w:r>
      <w:r>
        <w:rPr>
          <w:lang w:eastAsia="it-IT"/>
          <w14:ligatures w14:val="standard"/>
        </w:rPr>
        <w:t xml:space="preserve">preferential binding sites in the </w:t>
      </w:r>
      <w:r>
        <w:rPr>
          <w:rFonts w:hint="eastAsia"/>
          <w:lang w:eastAsia="it-IT"/>
          <w14:ligatures w14:val="standard"/>
        </w:rPr>
        <w:t>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marked transcripts for </w:t>
      </w:r>
      <w:r>
        <w:rPr>
          <w:rFonts w:hint="eastAsia"/>
          <w:lang w:eastAsia="it-IT"/>
          <w14:ligatures w14:val="standard"/>
        </w:rPr>
        <w:t xml:space="preserve">5 YTH family </w:t>
      </w:r>
      <w:r>
        <w:rPr>
          <w:lang w:eastAsia="it-IT"/>
          <w14:ligatures w14:val="standard"/>
        </w:rPr>
        <w:t>proteins</w:t>
      </w:r>
      <w:r>
        <w:rPr>
          <w:rFonts w:hint="eastAsia"/>
          <w:lang w:eastAsia="it-IT"/>
          <w14:ligatures w14:val="standard"/>
        </w:rPr>
        <w:t xml:space="preserve"> (</w:t>
      </w:r>
      <w:r>
        <w:rPr>
          <w:lang w:eastAsia="it-IT"/>
          <w14:ligatures w14:val="standard"/>
        </w:rPr>
        <w:t>YTHDC1, YTHDC2, YTHDF1, YTHDF2, and YTHDF3</w:t>
      </w:r>
      <w:r>
        <w:rPr>
          <w:rFonts w:hint="eastAsia"/>
          <w:lang w:eastAsia="it-IT"/>
          <w14:ligatures w14:val="standard"/>
        </w:rPr>
        <w:t>) and eIF3 m</w:t>
      </w:r>
      <w:r>
        <w:rPr>
          <w:rFonts w:hint="eastAsia"/>
          <w:vertAlign w:val="superscript"/>
          <w:lang w:eastAsia="it-IT"/>
          <w14:ligatures w14:val="standard"/>
        </w:rPr>
        <w:t>6</w:t>
      </w:r>
      <w:r>
        <w:rPr>
          <w:rFonts w:hint="eastAsia"/>
          <w:lang w:eastAsia="it-IT"/>
          <w14:ligatures w14:val="standard"/>
        </w:rPr>
        <w:t>A</w:t>
      </w:r>
      <w:r>
        <w:rPr>
          <w:lang w:eastAsia="it-IT"/>
          <w14:ligatures w14:val="standard"/>
        </w:rPr>
        <w:t xml:space="preserve"> reader</w:t>
      </w:r>
      <w:r>
        <w:rPr>
          <w:rFonts w:hint="eastAsia"/>
          <w:lang w:eastAsia="it-IT"/>
          <w14:ligatures w14:val="standard"/>
        </w:rPr>
        <w:t xml:space="preserve">, </w:t>
      </w:r>
      <w:r>
        <w:rPr>
          <w:lang w:eastAsia="it-IT"/>
          <w14:ligatures w14:val="standard"/>
        </w:rPr>
        <w:t>considering</w:t>
      </w:r>
      <w:r>
        <w:rPr>
          <w:rFonts w:hint="eastAsia"/>
          <w:lang w:eastAsia="it-IT"/>
          <w14:ligatures w14:val="standard"/>
        </w:rPr>
        <w:t xml:space="preserve"> </w:t>
      </w:r>
      <w:r w:rsidR="00C04F2A">
        <w:rPr>
          <w:lang w:eastAsia="it-IT"/>
          <w14:ligatures w14:val="standard"/>
        </w:rPr>
        <w:t xml:space="preserve">that </w:t>
      </w:r>
      <w:r>
        <w:rPr>
          <w:rFonts w:hint="eastAsia"/>
          <w:lang w:eastAsia="it-IT"/>
          <w14:ligatures w14:val="standard"/>
        </w:rPr>
        <w:t>wet-lab experiments are expensive</w:t>
      </w:r>
      <w:r>
        <w:rPr>
          <w:lang w:eastAsia="it-IT"/>
          <w14:ligatures w14:val="standard"/>
        </w:rPr>
        <w:t xml:space="preserve"> and time-consuming</w:t>
      </w:r>
      <w:r>
        <w:rPr>
          <w:rFonts w:hint="eastAsia"/>
          <w:lang w:eastAsia="it-IT"/>
          <w14:ligatures w14:val="standard"/>
        </w:rPr>
        <w:t xml:space="preserve">. </w:t>
      </w:r>
      <w:r w:rsidR="003A2E50">
        <w:rPr>
          <w:lang w:eastAsia="it-IT"/>
          <w14:ligatures w14:val="standard"/>
        </w:rPr>
        <w:t xml:space="preserve">The combination of </w:t>
      </w:r>
      <w:r>
        <w:rPr>
          <w:rFonts w:hint="eastAsia"/>
          <w:lang w:eastAsia="it-IT"/>
          <w14:ligatures w14:val="standard"/>
        </w:rPr>
        <w:t>CNN (</w:t>
      </w:r>
      <w:r>
        <w:rPr>
          <w:lang w:eastAsia="it-IT"/>
          <w14:ligatures w14:val="standard"/>
        </w:rPr>
        <w:t>Convolutional Neural Networks</w:t>
      </w:r>
      <w:r>
        <w:rPr>
          <w:rFonts w:hint="eastAsia"/>
          <w:lang w:eastAsia="it-IT"/>
          <w14:ligatures w14:val="standard"/>
        </w:rPr>
        <w:t>)</w:t>
      </w:r>
      <w:r w:rsidR="003A2E50">
        <w:rPr>
          <w:lang w:eastAsia="it-IT"/>
          <w14:ligatures w14:val="standard"/>
        </w:rPr>
        <w:t xml:space="preserve"> and</w:t>
      </w:r>
      <w:r>
        <w:rPr>
          <w:rFonts w:hint="eastAsia"/>
          <w:lang w:eastAsia="it-IT"/>
          <w14:ligatures w14:val="standard"/>
        </w:rPr>
        <w:t xml:space="preserve"> RNN (</w:t>
      </w:r>
      <w:r>
        <w:rPr>
          <w:lang w:eastAsia="it-IT"/>
          <w14:ligatures w14:val="standard"/>
        </w:rPr>
        <w:t>Bidirectional LSTM Network</w:t>
      </w:r>
      <w:r>
        <w:rPr>
          <w:rFonts w:hint="eastAsia"/>
          <w:lang w:eastAsia="it-IT"/>
          <w14:ligatures w14:val="standard"/>
        </w:rPr>
        <w:t>)</w:t>
      </w:r>
      <w:r>
        <w:rPr>
          <w:lang w:eastAsia="it-IT"/>
          <w14:ligatures w14:val="standard"/>
        </w:rPr>
        <w:t xml:space="preserve"> </w:t>
      </w:r>
      <w:r>
        <w:rPr>
          <w:rFonts w:hint="eastAsia"/>
          <w:lang w:eastAsia="it-IT"/>
          <w14:ligatures w14:val="standard"/>
        </w:rPr>
        <w:t xml:space="preserve">were used to predict </w:t>
      </w:r>
      <w:r>
        <w:rPr>
          <w:lang w:eastAsia="it-IT"/>
          <w14:ligatures w14:val="standard"/>
        </w:rPr>
        <w:t>binding</w:t>
      </w:r>
      <w:r>
        <w:rPr>
          <w:rFonts w:hint="eastAsia"/>
          <w:lang w:eastAsia="it-IT"/>
          <w14:ligatures w14:val="standard"/>
        </w:rPr>
        <w:t xml:space="preserve"> sites. O</w:t>
      </w:r>
      <w:r>
        <w:rPr>
          <w:lang w:eastAsia="it-IT"/>
          <w14:ligatures w14:val="standard"/>
        </w:rPr>
        <w:t>ne hot</w:t>
      </w:r>
      <w:r>
        <w:rPr>
          <w:rFonts w:hint="eastAsia"/>
          <w:lang w:eastAsia="it-IT"/>
          <w14:ligatures w14:val="standard"/>
        </w:rPr>
        <w:t xml:space="preserve"> encoding was used as </w:t>
      </w:r>
      <w:r>
        <w:rPr>
          <w:lang w:eastAsia="it-IT"/>
          <w14:ligatures w14:val="standard"/>
        </w:rPr>
        <w:t>an</w:t>
      </w:r>
      <w:r>
        <w:rPr>
          <w:rFonts w:hint="eastAsia"/>
          <w:lang w:eastAsia="it-IT"/>
          <w14:ligatures w14:val="standard"/>
        </w:rPr>
        <w:t xml:space="preserve"> encoding method. After the model was </w:t>
      </w:r>
      <w:r w:rsidR="003A2E50">
        <w:rPr>
          <w:lang w:eastAsia="it-IT"/>
          <w14:ligatures w14:val="standard"/>
        </w:rPr>
        <w:t>built</w:t>
      </w:r>
      <w:r>
        <w:rPr>
          <w:rFonts w:hint="eastAsia"/>
          <w:lang w:eastAsia="it-IT"/>
          <w14:ligatures w14:val="standard"/>
        </w:rPr>
        <w:t xml:space="preserve">, </w:t>
      </w:r>
      <w:r>
        <w:rPr>
          <w:lang w:eastAsia="it-IT"/>
          <w14:ligatures w14:val="standard"/>
        </w:rPr>
        <w:t xml:space="preserve">ROC and PR </w:t>
      </w:r>
      <w:r>
        <w:rPr>
          <w:rFonts w:hint="eastAsia"/>
          <w:lang w:eastAsia="it-IT"/>
          <w14:ligatures w14:val="standard"/>
        </w:rPr>
        <w:t>c</w:t>
      </w:r>
      <w:r>
        <w:rPr>
          <w:lang w:eastAsia="it-IT"/>
          <w14:ligatures w14:val="standard"/>
        </w:rPr>
        <w:t xml:space="preserve">urve </w:t>
      </w:r>
      <w:r>
        <w:rPr>
          <w:rFonts w:hint="eastAsia"/>
          <w:lang w:eastAsia="it-IT"/>
          <w14:ligatures w14:val="standard"/>
        </w:rPr>
        <w:t>were</w:t>
      </w:r>
      <w:r>
        <w:rPr>
          <w:lang w:eastAsia="it-IT"/>
          <w14:ligatures w14:val="standard"/>
        </w:rPr>
        <w:t xml:space="preserve"> drawn to evaluate </w:t>
      </w:r>
      <w:r>
        <w:rPr>
          <w:rFonts w:hint="eastAsia"/>
          <w:lang w:eastAsia="it-IT"/>
          <w14:ligatures w14:val="standard"/>
        </w:rPr>
        <w:t xml:space="preserve">and </w:t>
      </w:r>
      <w:r>
        <w:rPr>
          <w:lang w:eastAsia="it-IT"/>
          <w14:ligatures w14:val="standard"/>
        </w:rPr>
        <w:t>interpret</w:t>
      </w:r>
      <w:r>
        <w:rPr>
          <w:rFonts w:hint="eastAsia"/>
          <w:lang w:eastAsia="it-IT"/>
          <w14:ligatures w14:val="standard"/>
        </w:rPr>
        <w:t xml:space="preserve"> </w:t>
      </w:r>
      <w:r>
        <w:rPr>
          <w:lang w:eastAsia="it-IT"/>
          <w14:ligatures w14:val="standard"/>
        </w:rPr>
        <w:t>the generalization ability of the deep</w:t>
      </w:r>
      <w:r>
        <w:rPr>
          <w:rFonts w:hint="eastAsia"/>
          <w:lang w:eastAsia="it-IT"/>
          <w14:ligatures w14:val="standard"/>
        </w:rPr>
        <w:t xml:space="preserve"> learning </w:t>
      </w:r>
      <w:r>
        <w:rPr>
          <w:lang w:eastAsia="it-IT"/>
          <w14:ligatures w14:val="standard"/>
        </w:rPr>
        <w:t>model</w:t>
      </w:r>
      <w:r>
        <w:rPr>
          <w:rFonts w:hint="eastAsia"/>
          <w:lang w:eastAsia="it-IT"/>
          <w14:ligatures w14:val="standard"/>
        </w:rPr>
        <w:t xml:space="preserve">. </w:t>
      </w:r>
      <w:r>
        <w:rPr>
          <w:lang w:eastAsia="it-IT"/>
          <w14:ligatures w14:val="standard"/>
        </w:rPr>
        <w:t>The performance</w:t>
      </w:r>
      <w:r>
        <w:rPr>
          <w:rFonts w:hint="eastAsia"/>
          <w:lang w:eastAsia="it-IT"/>
          <w14:ligatures w14:val="standard"/>
        </w:rPr>
        <w:t xml:space="preserve"> was compared with SVM (</w:t>
      </w:r>
      <w:r>
        <w:rPr>
          <w:lang w:eastAsia="it-IT"/>
          <w14:ligatures w14:val="standard"/>
        </w:rPr>
        <w:t>support vector machine</w:t>
      </w:r>
      <w:r>
        <w:rPr>
          <w:rFonts w:hint="eastAsia"/>
          <w:lang w:eastAsia="it-IT"/>
          <w14:ligatures w14:val="standard"/>
        </w:rPr>
        <w:t xml:space="preserve">) </w:t>
      </w:r>
      <w:r>
        <w:rPr>
          <w:lang w:eastAsia="it-IT"/>
          <w14:ligatures w14:val="standard"/>
        </w:rPr>
        <w:t xml:space="preserve">machine learning algorithm and CNN framework only. Additionally, </w:t>
      </w:r>
      <w:r w:rsidR="003A2E50">
        <w:rPr>
          <w:lang w:eastAsia="it-IT"/>
          <w14:ligatures w14:val="standard"/>
        </w:rPr>
        <w:t>the product of inputs and its corresponding gradient was calculated to estimate the contribution of each input feature.</w:t>
      </w:r>
    </w:p>
    <w:p w14:paraId="42996AB1" w14:textId="77777777" w:rsidR="003E4E2B" w:rsidRDefault="007A61F4">
      <w:pPr>
        <w:pStyle w:val="Head1"/>
        <w:spacing w:before="380"/>
        <w:ind w:left="0" w:firstLine="0"/>
        <w:rPr>
          <w14:ligatures w14:val="standard"/>
        </w:rPr>
      </w:pPr>
      <w:r>
        <w:rPr>
          <w:rStyle w:val="Label"/>
          <w:rFonts w:eastAsia="SimSun" w:hint="eastAsia"/>
          <w:lang w:eastAsia="zh-CN"/>
          <w14:ligatures w14:val="standard"/>
        </w:rPr>
        <w:t>2</w:t>
      </w:r>
      <w:r>
        <w:rPr>
          <w:rFonts w:eastAsia="SimSun" w:hint="eastAsia"/>
          <w:lang w:eastAsia="zh-CN"/>
          <w14:ligatures w14:val="standard"/>
        </w:rPr>
        <w:t xml:space="preserve"> </w:t>
      </w:r>
      <w:r>
        <w:rPr>
          <w14:ligatures w14:val="standard"/>
        </w:rPr>
        <w:t>Material and Methods</w:t>
      </w:r>
    </w:p>
    <w:p w14:paraId="129EEB82" w14:textId="77777777" w:rsidR="003E4E2B" w:rsidRDefault="007A61F4">
      <w:pPr>
        <w:pStyle w:val="Head1"/>
        <w:spacing w:before="380"/>
        <w:ind w:left="0" w:firstLine="0"/>
        <w:rPr>
          <w:rFonts w:eastAsia="SimSun"/>
          <w:bCs/>
          <w:lang w:eastAsia="zh-CN"/>
          <w14:ligatures w14:val="standard"/>
        </w:rPr>
      </w:pPr>
      <w:r>
        <w:rPr>
          <w:rFonts w:eastAsia="SimSun"/>
          <w:bCs/>
          <w:lang w:eastAsia="zh-CN"/>
          <w14:ligatures w14:val="standard"/>
        </w:rPr>
        <w:t>2.1 Collection of m</w:t>
      </w:r>
      <w:r>
        <w:rPr>
          <w:rFonts w:eastAsia="SimSun"/>
          <w:bCs/>
          <w:vertAlign w:val="superscript"/>
          <w:lang w:eastAsia="zh-CN"/>
          <w14:ligatures w14:val="standard"/>
        </w:rPr>
        <w:t>6</w:t>
      </w:r>
      <w:r>
        <w:rPr>
          <w:rFonts w:eastAsia="SimSun"/>
          <w:bCs/>
          <w:lang w:eastAsia="zh-CN"/>
          <w14:ligatures w14:val="standard"/>
        </w:rPr>
        <w:t>A sites and the target sites of m</w:t>
      </w:r>
      <w:r>
        <w:rPr>
          <w:rFonts w:eastAsia="SimSun"/>
          <w:bCs/>
          <w:vertAlign w:val="superscript"/>
          <w:lang w:eastAsia="zh-CN"/>
          <w14:ligatures w14:val="standard"/>
        </w:rPr>
        <w:t>6</w:t>
      </w:r>
      <w:r>
        <w:rPr>
          <w:rFonts w:eastAsia="SimSun"/>
          <w:bCs/>
          <w:lang w:eastAsia="zh-CN"/>
          <w14:ligatures w14:val="standard"/>
        </w:rPr>
        <w:t>A readers</w:t>
      </w:r>
    </w:p>
    <w:p w14:paraId="75BDA095" w14:textId="77777777" w:rsidR="003E4E2B" w:rsidRDefault="007A61F4">
      <w:pPr>
        <w:pStyle w:val="CCSHead"/>
        <w:spacing w:line="264" w:lineRule="auto"/>
        <w:rPr>
          <w:rFonts w:cstheme="minorBidi"/>
          <w:b w:val="0"/>
          <w:sz w:val="18"/>
        </w:rPr>
      </w:pPr>
      <w:r>
        <w:rPr>
          <w:rFonts w:cstheme="minorBidi"/>
          <w:b w:val="0"/>
          <w:sz w:val="18"/>
        </w:rPr>
        <w:t>In this experiment, t</w:t>
      </w:r>
      <w:r>
        <w:rPr>
          <w:rFonts w:cstheme="minorBidi" w:hint="eastAsia"/>
          <w:b w:val="0"/>
          <w:sz w:val="18"/>
        </w:rPr>
        <w:t>he</w:t>
      </w:r>
      <w:r>
        <w:rPr>
          <w:rFonts w:cstheme="minorBidi"/>
          <w:b w:val="0"/>
          <w:sz w:val="18"/>
        </w:rPr>
        <w:t xml:space="preserve"> base-resolution and high-resolution m</w:t>
      </w:r>
      <w:r>
        <w:rPr>
          <w:rFonts w:cstheme="minorBidi"/>
          <w:b w:val="0"/>
          <w:sz w:val="18"/>
          <w:vertAlign w:val="superscript"/>
        </w:rPr>
        <w:t>6</w:t>
      </w:r>
      <w:r>
        <w:rPr>
          <w:rFonts w:cstheme="minorBidi"/>
          <w:b w:val="0"/>
          <w:sz w:val="18"/>
        </w:rPr>
        <w:t>A sites (DRACH motif) were downloaded from m</w:t>
      </w:r>
      <w:r>
        <w:rPr>
          <w:rFonts w:cstheme="minorBidi"/>
          <w:b w:val="0"/>
          <w:sz w:val="18"/>
          <w:vertAlign w:val="superscript"/>
        </w:rPr>
        <w:t>6</w:t>
      </w:r>
      <w:r>
        <w:rPr>
          <w:rFonts w:cstheme="minorBidi"/>
          <w:b w:val="0"/>
          <w:sz w:val="18"/>
        </w:rPr>
        <w:t>A -Atlas</w:t>
      </w:r>
      <w:r>
        <w:rPr>
          <w:rFonts w:cstheme="minorBidi" w:hint="eastAsia"/>
          <w:b w:val="0"/>
          <w:sz w:val="18"/>
        </w:rPr>
        <w:t xml:space="preserve"> </w:t>
      </w:r>
      <w:r>
        <w:rPr>
          <w:rFonts w:cstheme="minorBidi"/>
          <w:b w:val="0"/>
          <w:sz w:val="18"/>
        </w:rPr>
        <w:fldChar w:fldCharType="begin"/>
      </w:r>
      <w:r>
        <w:rPr>
          <w:rFonts w:cstheme="minorBidi"/>
          <w:b w:val="0"/>
          <w:sz w:val="18"/>
        </w:rPr>
        <w:instrText xml:space="preserve"> ADDIN EN.CITE &lt;EndNote&gt;&lt;Cite&gt;&lt;Author&gt;Tang&lt;/Author&gt;&lt;Year&gt;2020&lt;/Year&gt;&lt;RecNum&gt;57&lt;/RecNum&gt;&lt;DisplayText&gt;[23]&lt;/DisplayText&gt;&lt;record&gt;&lt;rec-number&gt;57&lt;/rec-number&gt;&lt;foreign-keys&gt;&lt;key app="EN" db-id="0z2zw2dzop0r5gex9eo52tt5xxddzpzx5ver" timestamp="1599828143"&gt;57&lt;/key&gt;&lt;/foreign-keys&gt;&lt;ref-type name="Journal Article"&gt;17&lt;/ref-type&gt;&lt;contributors&gt;&lt;authors&gt;&lt;author&gt;Tang, Yujiao&lt;/author&gt;&lt;author&gt;Chen, Kunqi&lt;/author&gt;&lt;author&gt;Song, Bowen&lt;/author&gt;&lt;author&gt;Ma, Jiongming&lt;/author&gt;&lt;author&gt;Wu, Xiangyu&lt;/author&gt;&lt;author&gt;Xu, Qingru&lt;/author&gt;&lt;author&gt;Wei, Zhen&lt;/author&gt;&lt;author&gt;Su, Jionglong&lt;/author&gt;&lt;author&gt;Liu, Gang&lt;/author&gt;&lt;author&gt;Rong, Rong&lt;/author&gt;&lt;/authors&gt;&lt;/contributors&gt;&lt;titles&gt;&lt;title&gt;m6A-Atlas: a comprehensive knowledgebase for unraveling the N6-methyladenosine (m6A) epitranscriptome&lt;/title&gt;&lt;secondary-title&gt;Nucleic Acids Research&lt;/secondary-title&gt;&lt;/titles&gt;&lt;periodical&gt;&lt;full-title&gt;Nucleic Acids Research&lt;/full-title&gt;&lt;/periodical&gt;&lt;dates&gt;&lt;year&gt;2020&lt;/year&gt;&lt;/dates&gt;&lt;urls&gt;&lt;/urls&gt;&lt;/record&gt;&lt;/Cite&gt;&lt;/EndNote&gt;</w:instrText>
      </w:r>
      <w:r>
        <w:rPr>
          <w:rFonts w:cstheme="minorBidi"/>
          <w:b w:val="0"/>
          <w:sz w:val="18"/>
        </w:rPr>
        <w:fldChar w:fldCharType="separate"/>
      </w:r>
      <w:r>
        <w:rPr>
          <w:rFonts w:cstheme="minorBidi"/>
          <w:b w:val="0"/>
          <w:sz w:val="18"/>
        </w:rPr>
        <w:t>[23]</w:t>
      </w:r>
      <w:r>
        <w:rPr>
          <w:rFonts w:cstheme="minorBidi"/>
          <w:b w:val="0"/>
          <w:sz w:val="18"/>
        </w:rPr>
        <w:fldChar w:fldCharType="end"/>
      </w:r>
      <w:r>
        <w:rPr>
          <w:rFonts w:cstheme="minorBidi"/>
          <w:b w:val="0"/>
          <w:sz w:val="18"/>
        </w:rPr>
        <w:t>. We mainly focused on six types of m</w:t>
      </w:r>
      <w:r>
        <w:rPr>
          <w:rFonts w:cstheme="minorBidi"/>
          <w:b w:val="0"/>
          <w:sz w:val="18"/>
          <w:vertAlign w:val="superscript"/>
        </w:rPr>
        <w:t>6</w:t>
      </w:r>
      <w:r>
        <w:rPr>
          <w:rFonts w:cstheme="minorBidi"/>
          <w:b w:val="0"/>
          <w:sz w:val="18"/>
        </w:rPr>
        <w:t xml:space="preserve">A readers recognized by Par-CLIP or </w:t>
      </w:r>
      <w:proofErr w:type="spellStart"/>
      <w:r>
        <w:rPr>
          <w:rFonts w:cstheme="minorBidi"/>
          <w:b w:val="0"/>
          <w:sz w:val="18"/>
        </w:rPr>
        <w:t>iCLP</w:t>
      </w:r>
      <w:proofErr w:type="spellEnd"/>
      <w:r>
        <w:rPr>
          <w:rFonts w:cstheme="minorBidi"/>
          <w:b w:val="0"/>
          <w:sz w:val="18"/>
        </w:rPr>
        <w:t>, including YTHDC1, YTHDC2, YTHDF1, YTHDF2, YTHDF3, EIF3A (Table 1). For YTHDC1 and YTHDC2, the total sites are 16,664, 1,234 respectively, the number of genes is 4722, 275, the cell line used both from HeLa to HEK293T. Similarly, for three YTHDF proteins (YTHDF1-3), the total sites are 25,597, 28,970 and 7,253 respectively, the number of genes is 6,714, 6,677 and 3,495, the cell lines used covered from HeLa, Huh7, HEK293T. The remaining EIF3A was used in HEK293T cell line, the total sites and the gene number are 756 and 470 respectively. For the benefits of modeling, we consider m</w:t>
      </w:r>
      <w:r>
        <w:rPr>
          <w:rFonts w:cstheme="minorBidi"/>
          <w:b w:val="0"/>
          <w:sz w:val="18"/>
          <w:vertAlign w:val="superscript"/>
        </w:rPr>
        <w:t>6</w:t>
      </w:r>
      <w:r>
        <w:rPr>
          <w:rFonts w:cstheme="minorBidi"/>
          <w:b w:val="0"/>
          <w:sz w:val="18"/>
        </w:rPr>
        <w:t>A reader substrates sites as positive samples and those non- m</w:t>
      </w:r>
      <w:r>
        <w:rPr>
          <w:rFonts w:cstheme="minorBidi"/>
          <w:b w:val="0"/>
          <w:sz w:val="18"/>
          <w:vertAlign w:val="superscript"/>
        </w:rPr>
        <w:t>6</w:t>
      </w:r>
      <w:r>
        <w:rPr>
          <w:rFonts w:cstheme="minorBidi"/>
          <w:b w:val="0"/>
          <w:sz w:val="18"/>
        </w:rPr>
        <w:t xml:space="preserve">A reader substrates sites as negative samples. To minimize the bias in selecting the </w:t>
      </w:r>
      <w:proofErr w:type="spellStart"/>
      <w:r>
        <w:rPr>
          <w:rFonts w:cstheme="minorBidi"/>
          <w:b w:val="0"/>
          <w:sz w:val="18"/>
        </w:rPr>
        <w:t>polyA</w:t>
      </w:r>
      <w:proofErr w:type="spellEnd"/>
      <w:r>
        <w:rPr>
          <w:rFonts w:cstheme="minorBidi"/>
          <w:b w:val="0"/>
          <w:sz w:val="18"/>
        </w:rPr>
        <w:t xml:space="preserve"> RNAs, we prepared the full transcript data and mature RNA data. In detail, mature RNA data exclude the sites on the intron region while the full transcript data covered either the exon or intron region.</w:t>
      </w:r>
    </w:p>
    <w:p w14:paraId="06C6637A" w14:textId="77777777" w:rsidR="003E4E2B" w:rsidRDefault="007A61F4">
      <w:pPr>
        <w:pStyle w:val="CCSHead"/>
        <w:rPr>
          <w:rFonts w:cstheme="minorBidi"/>
          <w:bCs/>
          <w:sz w:val="18"/>
        </w:rPr>
      </w:pPr>
      <w:r>
        <w:rPr>
          <w:rFonts w:cstheme="minorBidi"/>
          <w:bCs/>
          <w:sz w:val="18"/>
        </w:rPr>
        <w:lastRenderedPageBreak/>
        <w:t>Table 1 Target sites of m</w:t>
      </w:r>
      <w:r>
        <w:rPr>
          <w:rFonts w:cstheme="minorBidi"/>
          <w:bCs/>
          <w:sz w:val="18"/>
          <w:vertAlign w:val="superscript"/>
        </w:rPr>
        <w:t>6</w:t>
      </w:r>
      <w:r>
        <w:rPr>
          <w:rFonts w:cstheme="minorBidi"/>
          <w:bCs/>
          <w:sz w:val="18"/>
        </w:rPr>
        <w:t xml:space="preserve">A readers identified by Par-CLIP or </w:t>
      </w:r>
      <w:proofErr w:type="spellStart"/>
      <w:r>
        <w:rPr>
          <w:rFonts w:cstheme="minorBidi"/>
          <w:bCs/>
          <w:sz w:val="18"/>
        </w:rPr>
        <w:t>iCLIP</w:t>
      </w:r>
      <w:proofErr w:type="spellEnd"/>
    </w:p>
    <w:p w14:paraId="03E2EFCE" w14:textId="77777777" w:rsidR="003E4E2B" w:rsidRDefault="003E4E2B">
      <w:pPr>
        <w:pStyle w:val="CCSHead"/>
        <w:rPr>
          <w:rFonts w:cstheme="minorBidi"/>
          <w:bCs/>
          <w:sz w:val="18"/>
          <w:lang w:eastAsia="zh-CN"/>
        </w:rPr>
      </w:pPr>
    </w:p>
    <w:tbl>
      <w:tblPr>
        <w:tblStyle w:val="TableGrid"/>
        <w:tblW w:w="4790" w:type="dxa"/>
        <w:tblLayout w:type="fixed"/>
        <w:tblLook w:val="04A0" w:firstRow="1" w:lastRow="0" w:firstColumn="1" w:lastColumn="0" w:noHBand="0" w:noVBand="1"/>
      </w:tblPr>
      <w:tblGrid>
        <w:gridCol w:w="562"/>
        <w:gridCol w:w="709"/>
        <w:gridCol w:w="992"/>
        <w:gridCol w:w="709"/>
        <w:gridCol w:w="567"/>
        <w:gridCol w:w="567"/>
        <w:gridCol w:w="684"/>
      </w:tblGrid>
      <w:tr w:rsidR="003E4E2B" w14:paraId="079682BE" w14:textId="77777777">
        <w:trPr>
          <w:trHeight w:val="276"/>
        </w:trPr>
        <w:tc>
          <w:tcPr>
            <w:tcW w:w="562" w:type="dxa"/>
            <w:tcBorders>
              <w:left w:val="single" w:sz="4" w:space="0" w:color="FFFFFF" w:themeColor="background1"/>
            </w:tcBorders>
            <w:vAlign w:val="center"/>
          </w:tcPr>
          <w:p w14:paraId="341652F5"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Dataset</w:t>
            </w:r>
          </w:p>
        </w:tc>
        <w:tc>
          <w:tcPr>
            <w:tcW w:w="709" w:type="dxa"/>
            <w:tcBorders>
              <w:left w:val="single" w:sz="4" w:space="0" w:color="FFFFFF" w:themeColor="background1"/>
            </w:tcBorders>
            <w:vAlign w:val="center"/>
          </w:tcPr>
          <w:p w14:paraId="57793F6B"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Reader</w:t>
            </w:r>
          </w:p>
        </w:tc>
        <w:tc>
          <w:tcPr>
            <w:tcW w:w="992" w:type="dxa"/>
            <w:vAlign w:val="center"/>
          </w:tcPr>
          <w:p w14:paraId="6182D179"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Source</w:t>
            </w:r>
          </w:p>
        </w:tc>
        <w:tc>
          <w:tcPr>
            <w:tcW w:w="709" w:type="dxa"/>
            <w:vAlign w:val="center"/>
          </w:tcPr>
          <w:p w14:paraId="72AAF47B"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 xml:space="preserve">Site  </w:t>
            </w:r>
          </w:p>
        </w:tc>
        <w:tc>
          <w:tcPr>
            <w:tcW w:w="567" w:type="dxa"/>
            <w:vAlign w:val="center"/>
          </w:tcPr>
          <w:p w14:paraId="2372179C"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 xml:space="preserve">Total </w:t>
            </w:r>
          </w:p>
        </w:tc>
        <w:tc>
          <w:tcPr>
            <w:tcW w:w="567" w:type="dxa"/>
            <w:vAlign w:val="center"/>
          </w:tcPr>
          <w:p w14:paraId="6B007823"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Gene</w:t>
            </w:r>
          </w:p>
        </w:tc>
        <w:tc>
          <w:tcPr>
            <w:tcW w:w="684" w:type="dxa"/>
            <w:tcBorders>
              <w:right w:val="single" w:sz="4" w:space="0" w:color="FFFFFF" w:themeColor="background1"/>
            </w:tcBorders>
            <w:vAlign w:val="center"/>
          </w:tcPr>
          <w:p w14:paraId="0C0DC6F6" w14:textId="77777777" w:rsidR="003E4E2B" w:rsidRDefault="007A61F4">
            <w:pPr>
              <w:spacing w:line="240" w:lineRule="auto"/>
              <w:rPr>
                <w:rFonts w:ascii="Tahoma" w:hAnsi="Tahoma" w:cs="Tahoma"/>
                <w:color w:val="000000" w:themeColor="text1"/>
                <w:sz w:val="16"/>
                <w:szCs w:val="21"/>
              </w:rPr>
            </w:pPr>
            <w:r>
              <w:rPr>
                <w:rFonts w:ascii="Tahoma" w:hAnsi="Tahoma" w:cs="Tahoma"/>
                <w:color w:val="000000" w:themeColor="text1"/>
                <w:sz w:val="16"/>
                <w:szCs w:val="21"/>
              </w:rPr>
              <w:t>Cell line</w:t>
            </w:r>
          </w:p>
        </w:tc>
      </w:tr>
      <w:tr w:rsidR="003E4E2B" w14:paraId="62AD77C1" w14:textId="77777777">
        <w:trPr>
          <w:trHeight w:val="268"/>
        </w:trPr>
        <w:tc>
          <w:tcPr>
            <w:tcW w:w="562" w:type="dxa"/>
            <w:tcBorders>
              <w:left w:val="single" w:sz="4" w:space="0" w:color="FFFFFF" w:themeColor="background1"/>
            </w:tcBorders>
            <w:vAlign w:val="center"/>
          </w:tcPr>
          <w:p w14:paraId="34226F6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w:t>
            </w:r>
          </w:p>
        </w:tc>
        <w:tc>
          <w:tcPr>
            <w:tcW w:w="709" w:type="dxa"/>
            <w:vMerge w:val="restart"/>
            <w:tcBorders>
              <w:left w:val="single" w:sz="4" w:space="0" w:color="FFFFFF" w:themeColor="background1"/>
            </w:tcBorders>
            <w:vAlign w:val="center"/>
          </w:tcPr>
          <w:p w14:paraId="28191EC9"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YTHDC1</w:t>
            </w:r>
          </w:p>
        </w:tc>
        <w:tc>
          <w:tcPr>
            <w:tcW w:w="992" w:type="dxa"/>
            <w:vAlign w:val="center"/>
          </w:tcPr>
          <w:p w14:paraId="66BEC05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GSE74397 </w:t>
            </w:r>
          </w:p>
        </w:tc>
        <w:tc>
          <w:tcPr>
            <w:tcW w:w="709" w:type="dxa"/>
            <w:vAlign w:val="center"/>
          </w:tcPr>
          <w:p w14:paraId="3EE6843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482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&lt;EndNote&gt;&lt;Cite&gt;&lt;Author&gt;Roundtree&lt;/Author&gt;&lt;Year&gt;2017&lt;/Year&gt;&lt;RecNum&gt;66&lt;/RecNum&gt;&lt;DisplayText&gt;[24]&lt;/DisplayText&gt;&lt;record&gt;&lt;rec-number&gt;66&lt;/rec-number&gt;&lt;foreign-keys&gt;&lt;key app="EN" db-id="0z2zw2dzop0r5gex9eo52tt5xxddzpzx5ver" timestamp="1599828205"&gt;66&lt;/key&gt;&lt;/foreign-keys&gt;&lt;ref-type name="Journal Article"&gt;17&lt;/ref-type&gt;&lt;contributors&gt;&lt;authors&gt;&lt;author&gt;Roundtree, Ian A&lt;/author&gt;&lt;author&gt;Luo, Guan-Zheng&lt;/author&gt;&lt;author&gt;Zhang, Zijie&lt;/author&gt;&lt;author&gt;Wang, Xiao&lt;/author&gt;&lt;author&gt;Zhou, Tao&lt;/author&gt;&lt;author&gt;Cui, Yiquang&lt;/author&gt;&lt;author&gt;Sha, Jiahao&lt;/author&gt;&lt;author&gt;Huang, Xingxu&lt;/author&gt;&lt;author&gt;Guerrero, Laura&lt;/author&gt;&lt;author&gt;Xie, Phil&lt;/author&gt;&lt;/authors&gt;&lt;/contributors&gt;&lt;titles&gt;&lt;title&gt;YTHDC1 mediates nuclear export of N6-methyladenosine methylated mRNAs&lt;/title&gt;&lt;secondary-title&gt;Elife&lt;/secondary-title&gt;&lt;/titles&gt;&lt;periodical&gt;&lt;full-title&gt;Elife&lt;/full-title&gt;&lt;/periodical&gt;&lt;pages&gt;e31311&lt;/pages&gt;&lt;volume&gt;6&lt;/volume&gt;&lt;dates&gt;&lt;year&gt;2017&lt;/year&gt;&lt;/dates&gt;&lt;isbn&gt;2050-084X&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[24]</w:t>
            </w:r>
            <w:r>
              <w:rPr>
                <w:rFonts w:ascii="Tahoma" w:hAnsi="Tahoma" w:cs="Tahoma"/>
                <w:color w:val="000000" w:themeColor="text1"/>
                <w:sz w:val="16"/>
                <w:szCs w:val="16"/>
              </w:rPr>
              <w:fldChar w:fldCharType="end"/>
            </w:r>
          </w:p>
        </w:tc>
        <w:tc>
          <w:tcPr>
            <w:tcW w:w="567" w:type="dxa"/>
            <w:vMerge w:val="restart"/>
            <w:vAlign w:val="center"/>
          </w:tcPr>
          <w:p w14:paraId="2C6B9A1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16,664</w:t>
            </w:r>
          </w:p>
        </w:tc>
        <w:tc>
          <w:tcPr>
            <w:tcW w:w="567" w:type="dxa"/>
            <w:vMerge w:val="restart"/>
            <w:vAlign w:val="center"/>
          </w:tcPr>
          <w:p w14:paraId="3703F35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4,722</w:t>
            </w:r>
          </w:p>
        </w:tc>
        <w:tc>
          <w:tcPr>
            <w:tcW w:w="684" w:type="dxa"/>
            <w:vMerge w:val="restart"/>
            <w:tcBorders>
              <w:right w:val="single" w:sz="4" w:space="0" w:color="FFFFFF" w:themeColor="background1"/>
            </w:tcBorders>
            <w:vAlign w:val="center"/>
          </w:tcPr>
          <w:p w14:paraId="2D9C5D21"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64342271" w14:textId="77777777">
        <w:trPr>
          <w:trHeight w:val="283"/>
        </w:trPr>
        <w:tc>
          <w:tcPr>
            <w:tcW w:w="562" w:type="dxa"/>
            <w:tcBorders>
              <w:left w:val="single" w:sz="4" w:space="0" w:color="FFFFFF" w:themeColor="background1"/>
            </w:tcBorders>
            <w:vAlign w:val="center"/>
          </w:tcPr>
          <w:p w14:paraId="33D80CD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D2</w:t>
            </w:r>
          </w:p>
        </w:tc>
        <w:tc>
          <w:tcPr>
            <w:tcW w:w="709" w:type="dxa"/>
            <w:vMerge/>
            <w:tcBorders>
              <w:left w:val="single" w:sz="4" w:space="0" w:color="FFFFFF" w:themeColor="background1"/>
            </w:tcBorders>
            <w:vAlign w:val="center"/>
          </w:tcPr>
          <w:p w14:paraId="02726DC1"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7AE93510"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GSE58352 </w:t>
            </w:r>
          </w:p>
        </w:tc>
        <w:tc>
          <w:tcPr>
            <w:tcW w:w="709" w:type="dxa"/>
            <w:vAlign w:val="center"/>
          </w:tcPr>
          <w:p w14:paraId="5FA5B09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2,633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&lt;EndNote&gt;&lt;Cite&gt;&lt;Author&gt;Xu&lt;/Author&gt;&lt;Year&gt;2014&lt;/Year&gt;&lt;RecNum&gt;55&lt;/RecNum&gt;&lt;DisplayText&gt;[18]&lt;/DisplayText&gt;&lt;record&gt;&lt;rec-number&gt;55&lt;/rec-number&gt;&lt;foreign-keys&gt;&lt;key app="EN" db-id="0z2zw2dzop0r5gex9eo52tt5xxddzpzx5ver" timestamp="1599828007"&gt;55&lt;/key&gt;&lt;/foreign-keys&gt;&lt;ref-type name="Journal Article"&gt;17&lt;/ref-type&gt;&lt;contributors&gt;&lt;authors&gt;&lt;author&gt;Xu, Chao&lt;/author&gt;&lt;author&gt;Wang, Xiao&lt;/author&gt;&lt;author&gt;Liu, Ke&lt;/author&gt;&lt;author&gt;Roundtree, Ian A&lt;/author&gt;&lt;author&gt;Tempel, Wolfram&lt;/author&gt;&lt;author&gt;Li, Yanjun&lt;/author&gt;&lt;author&gt;Lu, Zhike&lt;/author&gt;&lt;author&gt;He, Chuan&lt;/author&gt;&lt;author&gt;Min, Jinrong&lt;/author&gt;&lt;/authors&gt;&lt;/contributors&gt;&lt;titles&gt;&lt;title&gt;Structural basis for selective binding of m 6 A RNA by the YTHDC1 YTH domain&lt;/title&gt;&lt;secondary-title&gt;Nature chemical biology&lt;/secondary-title&gt;&lt;/titles&gt;&lt;periodical&gt;&lt;full-title&gt;Nature chemical biology&lt;/full-title&gt;&lt;/periodical&gt;&lt;pages&gt;927-929&lt;/pages&gt;&lt;volume&gt;10&lt;/volume&gt;&lt;number&gt;11&lt;/number&gt;&lt;dates&gt;&lt;year&gt;2014&lt;/year&gt;&lt;/dates&gt;&lt;isbn&gt;1552-4469&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[18]</w:t>
            </w:r>
            <w:r>
              <w:rPr>
                <w:rFonts w:ascii="Tahoma" w:hAnsi="Tahoma" w:cs="Tahoma"/>
                <w:color w:val="000000" w:themeColor="text1"/>
                <w:sz w:val="16"/>
                <w:szCs w:val="16"/>
              </w:rPr>
              <w:fldChar w:fldCharType="end"/>
            </w:r>
          </w:p>
        </w:tc>
        <w:tc>
          <w:tcPr>
            <w:tcW w:w="567" w:type="dxa"/>
            <w:vMerge/>
            <w:vAlign w:val="center"/>
          </w:tcPr>
          <w:p w14:paraId="72751C92"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11D60D52" w14:textId="77777777" w:rsidR="003E4E2B" w:rsidRDefault="003E4E2B">
            <w:pPr>
              <w:spacing w:line="240" w:lineRule="auto"/>
              <w:rPr>
                <w:rFonts w:ascii="Tahoma" w:hAnsi="Tahoma" w:cs="Tahoma"/>
                <w:color w:val="000000" w:themeColor="text1"/>
                <w:sz w:val="16"/>
                <w:szCs w:val="16"/>
              </w:rPr>
            </w:pPr>
          </w:p>
        </w:tc>
        <w:tc>
          <w:tcPr>
            <w:tcW w:w="684" w:type="dxa"/>
            <w:vMerge/>
            <w:tcBorders>
              <w:right w:val="single" w:sz="4" w:space="0" w:color="FFFFFF" w:themeColor="background1"/>
            </w:tcBorders>
            <w:vAlign w:val="center"/>
          </w:tcPr>
          <w:p w14:paraId="5BC9B511" w14:textId="77777777" w:rsidR="003E4E2B" w:rsidRDefault="003E4E2B">
            <w:pPr>
              <w:spacing w:line="240" w:lineRule="auto"/>
              <w:rPr>
                <w:rFonts w:ascii="Tahoma" w:hAnsi="Tahoma" w:cs="Tahoma"/>
                <w:color w:val="000000" w:themeColor="text1"/>
                <w:sz w:val="16"/>
                <w:szCs w:val="16"/>
              </w:rPr>
            </w:pPr>
          </w:p>
        </w:tc>
      </w:tr>
      <w:tr w:rsidR="003E4E2B" w14:paraId="38A4C3A4" w14:textId="77777777">
        <w:trPr>
          <w:trHeight w:val="283"/>
        </w:trPr>
        <w:tc>
          <w:tcPr>
            <w:tcW w:w="562" w:type="dxa"/>
            <w:tcBorders>
              <w:left w:val="single" w:sz="4" w:space="0" w:color="FFFFFF" w:themeColor="background1"/>
            </w:tcBorders>
            <w:vAlign w:val="center"/>
          </w:tcPr>
          <w:p w14:paraId="3F1A3E04"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D3</w:t>
            </w:r>
          </w:p>
        </w:tc>
        <w:tc>
          <w:tcPr>
            <w:tcW w:w="709" w:type="dxa"/>
            <w:vMerge/>
            <w:tcBorders>
              <w:left w:val="single" w:sz="4" w:space="0" w:color="FFFFFF" w:themeColor="background1"/>
            </w:tcBorders>
            <w:vAlign w:val="center"/>
          </w:tcPr>
          <w:p w14:paraId="6CC9E7AE"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18CA0250"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GSE71096 </w:t>
            </w:r>
          </w:p>
        </w:tc>
        <w:tc>
          <w:tcPr>
            <w:tcW w:w="709" w:type="dxa"/>
            <w:vAlign w:val="center"/>
          </w:tcPr>
          <w:p w14:paraId="18C77388"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2,430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&lt;EndNote&gt;&lt;Cite&gt;&lt;Author&gt;Xiao&lt;/Author&gt;&lt;Year&gt;2016&lt;/Year&gt;&lt;RecNum&gt;54&lt;/RecNum&gt;&lt;DisplayText&gt;[25]&lt;/DisplayText&gt;&lt;record&gt;&lt;rec-number&gt;54&lt;/rec-number&gt;&lt;foreign-keys&gt;&lt;key app="EN" db-id="0z2zw2dzop0r5gex9eo52tt5xxddzpzx5ver" timestamp="1599828003"&gt;54&lt;/key&gt;&lt;/foreign-keys&gt;&lt;ref-type name="Journal Article"&gt;17&lt;/ref-type&gt;&lt;contributors&gt;&lt;authors&gt;&lt;author&gt;Xiao, Wen&lt;/author&gt;&lt;author&gt;Adhikari, Samir&lt;/author&gt;&lt;author&gt;Dahal, Ujwal&lt;/author&gt;&lt;author&gt;Chen, Yu-Sheng&lt;/author&gt;&lt;author&gt;Hao, Ya-Juan&lt;/author&gt;&lt;author&gt;Sun, Bao-Fa&lt;/author&gt;&lt;author&gt;Sun, Hui-Ying&lt;/author&gt;&lt;author&gt;Li, Ang&lt;/author&gt;&lt;author&gt;Ping, Xiao-Li&lt;/author&gt;&lt;author&gt;Lai, Wei-Yi&lt;/author&gt;&lt;/authors&gt;&lt;/contributors&gt;&lt;titles&gt;&lt;title&gt;Nuclear m6A reader YTHDC1 regulates mRNA splicing&lt;/title&gt;&lt;secondary-title&gt;Molecular cell&lt;/secondary-title&gt;&lt;/titles&gt;&lt;periodical&gt;&lt;full-title&gt;Molecular cell&lt;/full-title&gt;&lt;/periodical&gt;&lt;pages&gt;507-519&lt;/pages&gt;&lt;volume&gt;61&lt;/volume&gt;&lt;number&gt;4&lt;/number&gt;&lt;dates&gt;&lt;year&gt;2016&lt;/year&gt;&lt;/dates&gt;&lt;isbn&gt;1097-2765&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[25]</w:t>
            </w:r>
            <w:r>
              <w:rPr>
                <w:rFonts w:ascii="Tahoma" w:hAnsi="Tahoma" w:cs="Tahoma"/>
                <w:color w:val="000000" w:themeColor="text1"/>
                <w:sz w:val="16"/>
                <w:szCs w:val="16"/>
              </w:rPr>
              <w:fldChar w:fldCharType="end"/>
            </w:r>
          </w:p>
        </w:tc>
        <w:tc>
          <w:tcPr>
            <w:tcW w:w="567" w:type="dxa"/>
            <w:vMerge/>
            <w:vAlign w:val="center"/>
          </w:tcPr>
          <w:p w14:paraId="36A7F249"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406B81A" w14:textId="77777777" w:rsidR="003E4E2B" w:rsidRDefault="003E4E2B">
            <w:pPr>
              <w:spacing w:line="240" w:lineRule="auto"/>
              <w:rPr>
                <w:rFonts w:ascii="Tahoma" w:hAnsi="Tahoma" w:cs="Tahoma"/>
                <w:color w:val="000000" w:themeColor="text1"/>
                <w:sz w:val="16"/>
                <w:szCs w:val="16"/>
              </w:rPr>
            </w:pPr>
          </w:p>
        </w:tc>
        <w:tc>
          <w:tcPr>
            <w:tcW w:w="684" w:type="dxa"/>
            <w:vMerge/>
            <w:tcBorders>
              <w:right w:val="single" w:sz="4" w:space="0" w:color="FFFFFF" w:themeColor="background1"/>
            </w:tcBorders>
            <w:vAlign w:val="center"/>
          </w:tcPr>
          <w:p w14:paraId="70D1B8A0" w14:textId="77777777" w:rsidR="003E4E2B" w:rsidRDefault="003E4E2B">
            <w:pPr>
              <w:spacing w:line="240" w:lineRule="auto"/>
              <w:rPr>
                <w:rFonts w:ascii="Tahoma" w:hAnsi="Tahoma" w:cs="Tahoma"/>
                <w:color w:val="000000" w:themeColor="text1"/>
                <w:sz w:val="16"/>
                <w:szCs w:val="16"/>
              </w:rPr>
            </w:pPr>
          </w:p>
        </w:tc>
      </w:tr>
      <w:tr w:rsidR="003E4E2B" w14:paraId="7C9411B0" w14:textId="77777777">
        <w:trPr>
          <w:trHeight w:val="276"/>
        </w:trPr>
        <w:tc>
          <w:tcPr>
            <w:tcW w:w="562" w:type="dxa"/>
            <w:tcBorders>
              <w:left w:val="single" w:sz="4" w:space="0" w:color="FFFFFF" w:themeColor="background1"/>
            </w:tcBorders>
            <w:vAlign w:val="center"/>
          </w:tcPr>
          <w:p w14:paraId="23F24B9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D4</w:t>
            </w:r>
          </w:p>
        </w:tc>
        <w:tc>
          <w:tcPr>
            <w:tcW w:w="709" w:type="dxa"/>
            <w:vMerge/>
            <w:tcBorders>
              <w:left w:val="single" w:sz="4" w:space="0" w:color="FFFFFF" w:themeColor="background1"/>
            </w:tcBorders>
            <w:vAlign w:val="center"/>
          </w:tcPr>
          <w:p w14:paraId="214B8221"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68CBF96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742B3D2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12,309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39D5FA7A"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0F6F728"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7D749564"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15C263A2" w14:textId="77777777">
        <w:trPr>
          <w:trHeight w:val="276"/>
        </w:trPr>
        <w:tc>
          <w:tcPr>
            <w:tcW w:w="562" w:type="dxa"/>
            <w:tcBorders>
              <w:left w:val="single" w:sz="4" w:space="0" w:color="FFFFFF" w:themeColor="background1"/>
            </w:tcBorders>
            <w:vAlign w:val="center"/>
          </w:tcPr>
          <w:p w14:paraId="57779096"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D5</w:t>
            </w:r>
          </w:p>
        </w:tc>
        <w:tc>
          <w:tcPr>
            <w:tcW w:w="709" w:type="dxa"/>
            <w:vMerge w:val="restart"/>
            <w:tcBorders>
              <w:left w:val="single" w:sz="4" w:space="0" w:color="FFFFFF" w:themeColor="background1"/>
            </w:tcBorders>
            <w:vAlign w:val="center"/>
          </w:tcPr>
          <w:p w14:paraId="20F2A9E1"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YTHDC2</w:t>
            </w:r>
          </w:p>
        </w:tc>
        <w:tc>
          <w:tcPr>
            <w:tcW w:w="992" w:type="dxa"/>
            <w:vAlign w:val="center"/>
          </w:tcPr>
          <w:p w14:paraId="186BD8F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GSE98085 </w:t>
            </w:r>
          </w:p>
        </w:tc>
        <w:tc>
          <w:tcPr>
            <w:tcW w:w="709" w:type="dxa"/>
            <w:vAlign w:val="center"/>
          </w:tcPr>
          <w:p w14:paraId="7C6FF085"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1,183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&lt;EndNote&gt;&lt;Cite&gt;&lt;Author&gt;Hsu&lt;/Author&gt;&lt;Year&gt;2017&lt;/Year&gt;&lt;RecNum&gt;52&lt;/RecNum&gt;&lt;DisplayText&gt;[27]&lt;/DisplayText&gt;&lt;record&gt;&lt;rec-number&gt;52&lt;/rec-number&gt;&lt;foreign-keys&gt;&lt;key app="EN" db-id="0z2zw2dzop0r5gex9eo52tt5xxddzpzx5ver" timestamp="1599827996"&gt;52&lt;/key&gt;&lt;/foreign-keys&gt;&lt;ref-type name="Journal Article"&gt;17&lt;/ref-type&gt;&lt;contributors&gt;&lt;authors&gt;&lt;author&gt;Hsu, Phillip J&lt;/author&gt;&lt;author&gt;Zhu, Yunfei&lt;/author&gt;&lt;author&gt;Ma, Honghui&lt;/author&gt;&lt;author&gt;Guo, Yueshuai&lt;/author&gt;&lt;author&gt;Shi, Xiaodan&lt;/author&gt;&lt;author&gt;Liu, Yuanyuan&lt;/author&gt;&lt;author&gt;Qi, Meijie&lt;/author&gt;&lt;author&gt;Lu, Zhike&lt;/author&gt;&lt;author&gt;Shi, Hailing&lt;/author&gt;&lt;author&gt;Wang, Jianying&lt;/author&gt;&lt;/authors&gt;&lt;/contributors&gt;&lt;titles&gt;&lt;title&gt;Ythdc2 is an N 6-methyladenosine binding protein that regulates mammalian spermatogenesis&lt;/title&gt;&lt;secondary-title&gt;Cell research&lt;/secondary-title&gt;&lt;/titles&gt;&lt;periodical&gt;&lt;full-title&gt;Cell research&lt;/full-title&gt;&lt;/periodical&gt;&lt;pages&gt;1115-1127&lt;/pages&gt;&lt;volume&gt;27&lt;/volume&gt;&lt;number&gt;9&lt;/number&gt;&lt;dates&gt;&lt;year&gt;2017&lt;/year&gt;&lt;/dates&gt;&lt;isbn&gt;1748-7838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[27]</w:t>
            </w:r>
            <w:r>
              <w:rPr>
                <w:rFonts w:ascii="Tahoma" w:hAnsi="Tahoma" w:cs="Tahoma"/>
                <w:color w:val="000000" w:themeColor="text1"/>
                <w:sz w:val="16"/>
                <w:szCs w:val="16"/>
              </w:rPr>
              <w:fldChar w:fldCharType="end"/>
            </w:r>
          </w:p>
        </w:tc>
        <w:tc>
          <w:tcPr>
            <w:tcW w:w="567" w:type="dxa"/>
            <w:vMerge w:val="restart"/>
            <w:vAlign w:val="center"/>
          </w:tcPr>
          <w:p w14:paraId="6D6B084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1,234</w:t>
            </w:r>
          </w:p>
        </w:tc>
        <w:tc>
          <w:tcPr>
            <w:tcW w:w="567" w:type="dxa"/>
            <w:vMerge w:val="restart"/>
            <w:vAlign w:val="center"/>
          </w:tcPr>
          <w:p w14:paraId="3E28EC8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275</w:t>
            </w:r>
          </w:p>
        </w:tc>
        <w:tc>
          <w:tcPr>
            <w:tcW w:w="684" w:type="dxa"/>
            <w:tcBorders>
              <w:right w:val="single" w:sz="4" w:space="0" w:color="FFFFFF" w:themeColor="background1"/>
            </w:tcBorders>
            <w:vAlign w:val="center"/>
          </w:tcPr>
          <w:p w14:paraId="43079A9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7D00B2D4" w14:textId="77777777">
        <w:trPr>
          <w:trHeight w:val="276"/>
        </w:trPr>
        <w:tc>
          <w:tcPr>
            <w:tcW w:w="562" w:type="dxa"/>
            <w:tcBorders>
              <w:left w:val="single" w:sz="4" w:space="0" w:color="FFFFFF" w:themeColor="background1"/>
            </w:tcBorders>
            <w:vAlign w:val="center"/>
          </w:tcPr>
          <w:p w14:paraId="5D74E9F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D6</w:t>
            </w:r>
          </w:p>
        </w:tc>
        <w:tc>
          <w:tcPr>
            <w:tcW w:w="709" w:type="dxa"/>
            <w:vMerge/>
            <w:tcBorders>
              <w:left w:val="single" w:sz="4" w:space="0" w:color="FFFFFF" w:themeColor="background1"/>
            </w:tcBorders>
            <w:vAlign w:val="center"/>
          </w:tcPr>
          <w:p w14:paraId="694141DC"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0788828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1B04DE5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131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24D3AE1E"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7CB72F0"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03054A51"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4D518F5E" w14:textId="77777777">
        <w:trPr>
          <w:trHeight w:val="276"/>
        </w:trPr>
        <w:tc>
          <w:tcPr>
            <w:tcW w:w="562" w:type="dxa"/>
            <w:tcBorders>
              <w:left w:val="single" w:sz="4" w:space="0" w:color="FFFFFF" w:themeColor="background1"/>
            </w:tcBorders>
            <w:vAlign w:val="center"/>
          </w:tcPr>
          <w:p w14:paraId="1ED9721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D7</w:t>
            </w:r>
          </w:p>
        </w:tc>
        <w:tc>
          <w:tcPr>
            <w:tcW w:w="709" w:type="dxa"/>
            <w:vMerge w:val="restart"/>
            <w:tcBorders>
              <w:left w:val="single" w:sz="4" w:space="0" w:color="FFFFFF" w:themeColor="background1"/>
            </w:tcBorders>
            <w:vAlign w:val="center"/>
          </w:tcPr>
          <w:p w14:paraId="16F9DB1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YTHDF1</w:t>
            </w:r>
          </w:p>
        </w:tc>
        <w:tc>
          <w:tcPr>
            <w:tcW w:w="992" w:type="dxa"/>
            <w:vAlign w:val="center"/>
          </w:tcPr>
          <w:p w14:paraId="0A5767F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GSE63591 </w:t>
            </w:r>
          </w:p>
        </w:tc>
        <w:tc>
          <w:tcPr>
            <w:tcW w:w="709" w:type="dxa"/>
            <w:vAlign w:val="center"/>
          </w:tcPr>
          <w:p w14:paraId="563D0BD5"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4,541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&lt;EndNote&gt;&lt;Cite&gt;&lt;Author&gt;Wang&lt;/Author&gt;&lt;Year&gt;2015&lt;/Year&gt;&lt;RecNum&gt;51&lt;/RecNum&gt;&lt;DisplayText&gt;[15]&lt;/DisplayText&gt;&lt;record&gt;&lt;rec-number&gt;51&lt;/rec-number&gt;&lt;foreign-keys&gt;&lt;key app="EN" db-id="0z2zw2dzop0r5gex9eo52tt5xxddzpzx5ver" timestamp="1599827992"&gt;51&lt;/key&gt;&lt;/foreign-keys&gt;&lt;ref-type name="Journal Article"&gt;17&lt;/ref-type&gt;&lt;contributors&gt;&lt;authors&gt;&lt;author&gt;Wang, Xiao&lt;/author&gt;&lt;author&gt;Zhao, Boxuan Simen&lt;/author&gt;&lt;author&gt;Roundtree, Ian A&lt;/author&gt;&lt;author&gt;Lu, Zhike&lt;/author&gt;&lt;author&gt;Han, Dali&lt;/author&gt;&lt;author&gt;Ma, Honghui&lt;/author&gt;&lt;author&gt;Weng, Xiaocheng&lt;/author&gt;&lt;author&gt;Chen, Kai&lt;/author&gt;&lt;author&gt;Shi, Hailing&lt;/author&gt;&lt;author&gt;He, Chuan&lt;/author&gt;&lt;/authors&gt;&lt;/contributors&gt;&lt;titles&gt;&lt;title&gt;N6-methyladenosine modulates messenger RNA translation efficiency&lt;/title&gt;&lt;secondary-title&gt;Cell&lt;/secondary-title&gt;&lt;/titles&gt;&lt;periodical&gt;&lt;full-title&gt;Cell&lt;/full-title&gt;&lt;/periodical&gt;&lt;pages&gt;1388-1399&lt;/pages&gt;&lt;volume&gt;161&lt;/volume&gt;&lt;number&gt;6&lt;/number&gt;&lt;dates&gt;&lt;year&gt;2015&lt;/year&gt;&lt;/dates&gt;&lt;isbn&gt;0092-8674&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[15]</w:t>
            </w:r>
            <w:r>
              <w:rPr>
                <w:rFonts w:ascii="Tahoma" w:hAnsi="Tahoma" w:cs="Tahoma"/>
                <w:color w:val="000000" w:themeColor="text1"/>
                <w:sz w:val="16"/>
                <w:szCs w:val="16"/>
              </w:rPr>
              <w:fldChar w:fldCharType="end"/>
            </w:r>
          </w:p>
        </w:tc>
        <w:tc>
          <w:tcPr>
            <w:tcW w:w="567" w:type="dxa"/>
            <w:vMerge w:val="restart"/>
            <w:vAlign w:val="center"/>
          </w:tcPr>
          <w:p w14:paraId="7EFBC9A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25,597</w:t>
            </w:r>
          </w:p>
        </w:tc>
        <w:tc>
          <w:tcPr>
            <w:tcW w:w="567" w:type="dxa"/>
            <w:vMerge w:val="restart"/>
            <w:vAlign w:val="center"/>
          </w:tcPr>
          <w:p w14:paraId="1C754094"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6,714</w:t>
            </w:r>
          </w:p>
        </w:tc>
        <w:tc>
          <w:tcPr>
            <w:tcW w:w="684" w:type="dxa"/>
            <w:tcBorders>
              <w:right w:val="single" w:sz="4" w:space="0" w:color="FFFFFF" w:themeColor="background1"/>
            </w:tcBorders>
            <w:vAlign w:val="center"/>
          </w:tcPr>
          <w:p w14:paraId="593B26E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2B251415" w14:textId="77777777">
        <w:trPr>
          <w:trHeight w:val="283"/>
        </w:trPr>
        <w:tc>
          <w:tcPr>
            <w:tcW w:w="562" w:type="dxa"/>
            <w:tcBorders>
              <w:left w:val="single" w:sz="4" w:space="0" w:color="FFFFFF" w:themeColor="background1"/>
            </w:tcBorders>
            <w:vAlign w:val="center"/>
          </w:tcPr>
          <w:p w14:paraId="4CF5DC3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D8</w:t>
            </w:r>
          </w:p>
        </w:tc>
        <w:tc>
          <w:tcPr>
            <w:tcW w:w="709" w:type="dxa"/>
            <w:vMerge/>
            <w:tcBorders>
              <w:left w:val="single" w:sz="4" w:space="0" w:color="FFFFFF" w:themeColor="background1"/>
            </w:tcBorders>
            <w:vAlign w:val="center"/>
          </w:tcPr>
          <w:p w14:paraId="0F0F213A"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527A545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GSE83438 </w:t>
            </w:r>
          </w:p>
        </w:tc>
        <w:tc>
          <w:tcPr>
            <w:tcW w:w="709" w:type="dxa"/>
            <w:vAlign w:val="center"/>
          </w:tcPr>
          <w:p w14:paraId="3A03204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2,527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&lt;EndNote&gt;&lt;Cite&gt;&lt;Author&gt;Gokhale&lt;/Author&gt;&lt;Year&gt;2016&lt;/Year&gt;&lt;RecNum&gt;50&lt;/RecNum&gt;&lt;DisplayText&gt;[28]&lt;/DisplayText&gt;&lt;record&gt;&lt;rec-number&gt;50&lt;/rec-number&gt;&lt;foreign-keys&gt;&lt;key app="EN" db-id="0z2zw2dzop0r5gex9eo52tt5xxddzpzx5ver" timestamp="1599827988"&gt;50&lt;/key&gt;&lt;/foreign-keys&gt;&lt;ref-type name="Journal Article"&gt;17&lt;/ref-type&gt;&lt;contributors&gt;&lt;authors&gt;&lt;author&gt;Gokhale, Nandan S&lt;/author&gt;&lt;author&gt;McIntyre, Alexa BR&lt;/author&gt;&lt;author&gt;McFadden, Michael J&lt;/author&gt;&lt;author&gt;Roder, Allison E&lt;/author&gt;&lt;author&gt;Kennedy, Edward M&lt;/author&gt;&lt;author&gt;Gandara, Jorge A&lt;/author&gt;&lt;author&gt;Hopcraft, Sharon E&lt;/author&gt;&lt;author&gt;Quicke, Kendra M&lt;/author&gt;&lt;author&gt;Vazquez, Christine&lt;/author&gt;&lt;author&gt;Willer, Jason&lt;/author&gt;&lt;/authors&gt;&lt;/contributors&gt;&lt;titles&gt;&lt;title&gt;N6-methyladenosine in Flaviviridae viral RNA genomes regulates infection&lt;/title&gt;&lt;secondary-title&gt;Cell host &amp;amp; microbe&lt;/secondary-title&gt;&lt;/titles&gt;&lt;periodical&gt;&lt;full-title&gt;Cell host &amp;amp; microbe&lt;/full-title&gt;&lt;/periodical&gt;&lt;pages&gt;654-665&lt;/pages&gt;&lt;volume&gt;20&lt;/volume&gt;&lt;number&gt;5&lt;/number&gt;&lt;dates&gt;&lt;year&gt;2016&lt;/year&gt;&lt;/dates&gt;&lt;isbn&gt;1931-3128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[28]</w:t>
            </w:r>
            <w:r>
              <w:rPr>
                <w:rFonts w:ascii="Tahoma" w:hAnsi="Tahoma" w:cs="Tahoma"/>
                <w:color w:val="000000" w:themeColor="text1"/>
                <w:sz w:val="16"/>
                <w:szCs w:val="16"/>
              </w:rPr>
              <w:fldChar w:fldCharType="end"/>
            </w:r>
          </w:p>
        </w:tc>
        <w:tc>
          <w:tcPr>
            <w:tcW w:w="567" w:type="dxa"/>
            <w:vMerge/>
            <w:vAlign w:val="center"/>
          </w:tcPr>
          <w:p w14:paraId="24FAB30A"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40B35FA6"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3C69350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Huh7</w:t>
            </w:r>
          </w:p>
        </w:tc>
      </w:tr>
      <w:tr w:rsidR="003E4E2B" w14:paraId="25998F8D" w14:textId="77777777">
        <w:trPr>
          <w:trHeight w:val="276"/>
        </w:trPr>
        <w:tc>
          <w:tcPr>
            <w:tcW w:w="562" w:type="dxa"/>
            <w:tcBorders>
              <w:left w:val="single" w:sz="4" w:space="0" w:color="FFFFFF" w:themeColor="background1"/>
            </w:tcBorders>
            <w:vAlign w:val="center"/>
          </w:tcPr>
          <w:p w14:paraId="488033B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D9</w:t>
            </w:r>
          </w:p>
        </w:tc>
        <w:tc>
          <w:tcPr>
            <w:tcW w:w="709" w:type="dxa"/>
            <w:vMerge/>
            <w:tcBorders>
              <w:left w:val="single" w:sz="4" w:space="0" w:color="FFFFFF" w:themeColor="background1"/>
            </w:tcBorders>
            <w:vAlign w:val="center"/>
          </w:tcPr>
          <w:p w14:paraId="794D7F6C"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2D1E410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7CB2826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20,694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6742E00C"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0B9A12CA"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30CF8E79"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2FACA7CA" w14:textId="77777777">
        <w:trPr>
          <w:trHeight w:val="276"/>
        </w:trPr>
        <w:tc>
          <w:tcPr>
            <w:tcW w:w="562" w:type="dxa"/>
            <w:tcBorders>
              <w:left w:val="single" w:sz="4" w:space="0" w:color="FFFFFF" w:themeColor="background1"/>
            </w:tcBorders>
            <w:vAlign w:val="center"/>
          </w:tcPr>
          <w:p w14:paraId="0F24D4AA"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D10</w:t>
            </w:r>
          </w:p>
        </w:tc>
        <w:tc>
          <w:tcPr>
            <w:tcW w:w="709" w:type="dxa"/>
            <w:vMerge w:val="restart"/>
            <w:tcBorders>
              <w:left w:val="single" w:sz="4" w:space="0" w:color="FFFFFF" w:themeColor="background1"/>
            </w:tcBorders>
            <w:vAlign w:val="center"/>
          </w:tcPr>
          <w:p w14:paraId="12FF3954"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YTHDF2</w:t>
            </w:r>
          </w:p>
        </w:tc>
        <w:tc>
          <w:tcPr>
            <w:tcW w:w="992" w:type="dxa"/>
            <w:vAlign w:val="center"/>
          </w:tcPr>
          <w:p w14:paraId="64470E80"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GSE49339 </w:t>
            </w:r>
          </w:p>
        </w:tc>
        <w:tc>
          <w:tcPr>
            <w:tcW w:w="709" w:type="dxa"/>
            <w:vAlign w:val="center"/>
          </w:tcPr>
          <w:p w14:paraId="15042D2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22,688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&lt;EndNote&gt;&lt;Cite&gt;&lt;Author&gt;Wang&lt;/Author&gt;&lt;Year&gt;2014&lt;/Year&gt;&lt;RecNum&gt;49&lt;/RecNum&gt;&lt;DisplayText&gt;[17]&lt;/DisplayText&gt;&lt;record&gt;&lt;rec-number&gt;49&lt;/rec-number&gt;&lt;foreign-keys&gt;&lt;key app="EN" db-id="0z2zw2dzop0r5gex9eo52tt5xxddzpzx5ver" timestamp="1599827984"&gt;49&lt;/key&gt;&lt;/foreign-keys&gt;&lt;ref-type name="Journal Article"&gt;17&lt;/ref-type&gt;&lt;contributors&gt;&lt;authors&gt;&lt;author&gt;Wang, Xiao&lt;/author&gt;&lt;author&gt;Lu, Zhike&lt;/author&gt;&lt;author&gt;Gomez, Adrian&lt;/author&gt;&lt;author&gt;Hon, Gary C&lt;/author&gt;&lt;author&gt;Yue, Yanan&lt;/author&gt;&lt;author&gt;Han, Dali&lt;/author&gt;&lt;author&gt;Fu, Ye&lt;/author&gt;&lt;author&gt;Parisien, Marc&lt;/author&gt;&lt;author&gt;Dai, Qing&lt;/author&gt;&lt;author&gt;Jia, Guifang&lt;/author&gt;&lt;/authors&gt;&lt;/contributors&gt;&lt;titles&gt;&lt;title&gt;N 6-methyladenosine-dependent regulation of messenger RNA stability&lt;/title&gt;&lt;secondary-title&gt;Nature&lt;/secondary-title&gt;&lt;/titles&gt;&lt;periodical&gt;&lt;full-title&gt;Nature&lt;/full-title&gt;&lt;/periodical&gt;&lt;pages&gt;117-120&lt;/pages&gt;&lt;volume&gt;505&lt;/volume&gt;&lt;number&gt;7481&lt;/number&gt;&lt;dates&gt;&lt;year&gt;2014&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[17]</w:t>
            </w:r>
            <w:r>
              <w:rPr>
                <w:rFonts w:ascii="Tahoma" w:hAnsi="Tahoma" w:cs="Tahoma"/>
                <w:color w:val="000000" w:themeColor="text1"/>
                <w:sz w:val="16"/>
                <w:szCs w:val="16"/>
              </w:rPr>
              <w:fldChar w:fldCharType="end"/>
            </w:r>
          </w:p>
        </w:tc>
        <w:tc>
          <w:tcPr>
            <w:tcW w:w="567" w:type="dxa"/>
            <w:vMerge w:val="restart"/>
            <w:vAlign w:val="center"/>
          </w:tcPr>
          <w:p w14:paraId="5C45E7A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28,970</w:t>
            </w:r>
          </w:p>
        </w:tc>
        <w:tc>
          <w:tcPr>
            <w:tcW w:w="567" w:type="dxa"/>
            <w:vMerge w:val="restart"/>
            <w:vAlign w:val="center"/>
          </w:tcPr>
          <w:p w14:paraId="00D5808A"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6,677</w:t>
            </w:r>
          </w:p>
        </w:tc>
        <w:tc>
          <w:tcPr>
            <w:tcW w:w="684" w:type="dxa"/>
            <w:tcBorders>
              <w:right w:val="single" w:sz="4" w:space="0" w:color="FFFFFF" w:themeColor="background1"/>
            </w:tcBorders>
            <w:vAlign w:val="center"/>
          </w:tcPr>
          <w:p w14:paraId="19B0D37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2774EC02" w14:textId="77777777">
        <w:trPr>
          <w:trHeight w:val="283"/>
        </w:trPr>
        <w:tc>
          <w:tcPr>
            <w:tcW w:w="562" w:type="dxa"/>
            <w:tcBorders>
              <w:left w:val="single" w:sz="4" w:space="0" w:color="FFFFFF" w:themeColor="background1"/>
            </w:tcBorders>
            <w:vAlign w:val="center"/>
          </w:tcPr>
          <w:p w14:paraId="0DADBA8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D11</w:t>
            </w:r>
          </w:p>
        </w:tc>
        <w:tc>
          <w:tcPr>
            <w:tcW w:w="709" w:type="dxa"/>
            <w:vMerge/>
            <w:tcBorders>
              <w:left w:val="single" w:sz="4" w:space="0" w:color="FFFFFF" w:themeColor="background1"/>
            </w:tcBorders>
            <w:vAlign w:val="center"/>
          </w:tcPr>
          <w:p w14:paraId="5CD98979"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207BC089"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GSE83438 </w:t>
            </w:r>
          </w:p>
        </w:tc>
        <w:tc>
          <w:tcPr>
            <w:tcW w:w="709" w:type="dxa"/>
            <w:vAlign w:val="center"/>
          </w:tcPr>
          <w:p w14:paraId="4696143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5,147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&lt;EndNote&gt;&lt;Cite&gt;&lt;Author&gt;Gokhale&lt;/Author&gt;&lt;Year&gt;2016&lt;/Year&gt;&lt;RecNum&gt;50&lt;/RecNum&gt;&lt;DisplayText&gt;[28]&lt;/DisplayText&gt;&lt;record&gt;&lt;rec-number&gt;50&lt;/rec-number&gt;&lt;foreign-keys&gt;&lt;key app="EN" db-id="0z2zw2dzop0r5gex9eo52tt5xxddzpzx5ver" timestamp="1599827988"&gt;50&lt;/key&gt;&lt;/foreign-keys&gt;&lt;ref-type name="Journal Article"&gt;17&lt;/ref-type&gt;&lt;contributors&gt;&lt;authors&gt;&lt;author&gt;Gokhale, Nandan S&lt;/author&gt;&lt;author&gt;McIntyre, Alexa BR&lt;/author&gt;&lt;author&gt;McFadden, Michael J&lt;/author&gt;&lt;author&gt;Roder, Allison E&lt;/author&gt;&lt;author&gt;Kennedy, Edward M&lt;/author&gt;&lt;author&gt;Gandara, Jorge A&lt;/author&gt;&lt;author&gt;Hopcraft, Sharon E&lt;/author&gt;&lt;author&gt;Quicke, Kendra M&lt;/author&gt;&lt;author&gt;Vazquez, Christine&lt;/author&gt;&lt;author&gt;Willer, Jason&lt;/author&gt;&lt;/authors&gt;&lt;/contributors&gt;&lt;titles&gt;&lt;title&gt;N6-methyladenosine in Flaviviridae viral RNA genomes regulates infection&lt;/title&gt;&lt;secondary-title&gt;Cell host &amp;amp; microbe&lt;/secondary-title&gt;&lt;/titles&gt;&lt;periodical&gt;&lt;full-title&gt;Cell host &amp;amp; microbe&lt;/full-title&gt;&lt;/periodical&gt;&lt;pages&gt;654-665&lt;/pages&gt;&lt;volume&gt;20&lt;/volume&gt;&lt;number&gt;5&lt;/number&gt;&lt;dates&gt;&lt;year&gt;2016&lt;/year&gt;&lt;/dates&gt;&lt;isbn&gt;1931-3128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[28]</w:t>
            </w:r>
            <w:r>
              <w:rPr>
                <w:rFonts w:ascii="Tahoma" w:hAnsi="Tahoma" w:cs="Tahoma"/>
                <w:color w:val="000000" w:themeColor="text1"/>
                <w:sz w:val="16"/>
                <w:szCs w:val="16"/>
              </w:rPr>
              <w:fldChar w:fldCharType="end"/>
            </w:r>
          </w:p>
        </w:tc>
        <w:tc>
          <w:tcPr>
            <w:tcW w:w="567" w:type="dxa"/>
            <w:vMerge/>
            <w:vAlign w:val="center"/>
          </w:tcPr>
          <w:p w14:paraId="0691A67F"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1CAD11EF"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3695AF5A"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Huh7</w:t>
            </w:r>
          </w:p>
        </w:tc>
      </w:tr>
      <w:tr w:rsidR="003E4E2B" w14:paraId="4F37DAEA" w14:textId="77777777">
        <w:trPr>
          <w:trHeight w:val="276"/>
        </w:trPr>
        <w:tc>
          <w:tcPr>
            <w:tcW w:w="562" w:type="dxa"/>
            <w:tcBorders>
              <w:left w:val="single" w:sz="4" w:space="0" w:color="FFFFFF" w:themeColor="background1"/>
            </w:tcBorders>
            <w:vAlign w:val="center"/>
          </w:tcPr>
          <w:p w14:paraId="4B8EDA2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D12</w:t>
            </w:r>
          </w:p>
        </w:tc>
        <w:tc>
          <w:tcPr>
            <w:tcW w:w="709" w:type="dxa"/>
            <w:vMerge/>
            <w:tcBorders>
              <w:left w:val="single" w:sz="4" w:space="0" w:color="FFFFFF" w:themeColor="background1"/>
            </w:tcBorders>
            <w:vAlign w:val="center"/>
          </w:tcPr>
          <w:p w14:paraId="4254B4D5"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46AA29F8"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0918D9BA"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6,280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196564C0"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1D6EBB8"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0D1DE71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440F038F" w14:textId="77777777">
        <w:trPr>
          <w:trHeight w:val="276"/>
        </w:trPr>
        <w:tc>
          <w:tcPr>
            <w:tcW w:w="562" w:type="dxa"/>
            <w:tcBorders>
              <w:left w:val="single" w:sz="4" w:space="0" w:color="FFFFFF" w:themeColor="background1"/>
            </w:tcBorders>
            <w:vAlign w:val="center"/>
          </w:tcPr>
          <w:p w14:paraId="2CD6104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D13</w:t>
            </w:r>
          </w:p>
        </w:tc>
        <w:tc>
          <w:tcPr>
            <w:tcW w:w="709" w:type="dxa"/>
            <w:vMerge w:val="restart"/>
            <w:tcBorders>
              <w:left w:val="single" w:sz="4" w:space="0" w:color="FFFFFF" w:themeColor="background1"/>
            </w:tcBorders>
            <w:vAlign w:val="center"/>
          </w:tcPr>
          <w:p w14:paraId="2B3A983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YTHDF3</w:t>
            </w:r>
          </w:p>
        </w:tc>
        <w:tc>
          <w:tcPr>
            <w:tcW w:w="992" w:type="dxa"/>
            <w:vAlign w:val="center"/>
          </w:tcPr>
          <w:p w14:paraId="01EEEAA0"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GSE86214 </w:t>
            </w:r>
          </w:p>
        </w:tc>
        <w:tc>
          <w:tcPr>
            <w:tcW w:w="709" w:type="dxa"/>
            <w:vAlign w:val="center"/>
          </w:tcPr>
          <w:p w14:paraId="45ABB1C6"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2,608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&lt;EndNote&gt;&lt;Cite&gt;&lt;Author&gt;Shi&lt;/Author&gt;&lt;Year&gt;2017&lt;/Year&gt;&lt;RecNum&gt;48&lt;/RecNum&gt;&lt;DisplayText&gt;[29]&lt;/DisplayText&gt;&lt;record&gt;&lt;rec-number&gt;48&lt;/rec-number&gt;&lt;foreign-keys&gt;&lt;key app="EN" db-id="0z2zw2dzop0r5gex9eo52tt5xxddzpzx5ver" timestamp="1599827980"&gt;48&lt;/key&gt;&lt;/foreign-keys&gt;&lt;ref-type name="Journal Article"&gt;17&lt;/ref-type&gt;&lt;contributors&gt;&lt;authors&gt;&lt;author&gt;Shi, Hailing&lt;/author&gt;&lt;author&gt;Wang, Xiao&lt;/author&gt;&lt;author&gt;Lu, Zhike&lt;/author&gt;&lt;author&gt;Zhao, Boxuan S&lt;/author&gt;&lt;author&gt;Ma, Honghui&lt;/author&gt;&lt;author&gt;Hsu, Phillip J&lt;/author&gt;&lt;author&gt;Liu, Chang&lt;/author&gt;&lt;author&gt;He, Chuan&lt;/author&gt;&lt;/authors&gt;&lt;/contributors&gt;&lt;titles&gt;&lt;title&gt;YTHDF3 facilitates translation and decay of N 6-methyladenosine-modified RNA&lt;/title&gt;&lt;secondary-title&gt;Cell research&lt;/secondary-title&gt;&lt;/titles&gt;&lt;periodical&gt;&lt;full-title&gt;Cell research&lt;/full-title&gt;&lt;/periodical&gt;&lt;pages&gt;315-328&lt;/pages&gt;&lt;volume&gt;27&lt;/volume&gt;&lt;number&gt;3&lt;/number&gt;&lt;dates&gt;&lt;year&gt;2017&lt;/year&gt;&lt;/dates&gt;&lt;isbn&gt;1748-7838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[29]</w:t>
            </w:r>
            <w:r>
              <w:rPr>
                <w:rFonts w:ascii="Tahoma" w:hAnsi="Tahoma" w:cs="Tahoma"/>
                <w:color w:val="000000" w:themeColor="text1"/>
                <w:sz w:val="16"/>
                <w:szCs w:val="16"/>
              </w:rPr>
              <w:fldChar w:fldCharType="end"/>
            </w:r>
          </w:p>
        </w:tc>
        <w:tc>
          <w:tcPr>
            <w:tcW w:w="567" w:type="dxa"/>
            <w:vMerge w:val="restart"/>
            <w:vAlign w:val="center"/>
          </w:tcPr>
          <w:p w14:paraId="66CFD4DE"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7,253</w:t>
            </w:r>
          </w:p>
        </w:tc>
        <w:tc>
          <w:tcPr>
            <w:tcW w:w="567" w:type="dxa"/>
            <w:vMerge w:val="restart"/>
            <w:vAlign w:val="center"/>
          </w:tcPr>
          <w:p w14:paraId="4E26349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3,495</w:t>
            </w:r>
          </w:p>
        </w:tc>
        <w:tc>
          <w:tcPr>
            <w:tcW w:w="684" w:type="dxa"/>
            <w:tcBorders>
              <w:right w:val="single" w:sz="4" w:space="0" w:color="FFFFFF" w:themeColor="background1"/>
            </w:tcBorders>
            <w:vAlign w:val="center"/>
          </w:tcPr>
          <w:p w14:paraId="2ABD87C9"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HeLa</w:t>
            </w:r>
          </w:p>
        </w:tc>
      </w:tr>
      <w:tr w:rsidR="003E4E2B" w14:paraId="00C63A99" w14:textId="77777777">
        <w:trPr>
          <w:trHeight w:val="283"/>
        </w:trPr>
        <w:tc>
          <w:tcPr>
            <w:tcW w:w="562" w:type="dxa"/>
            <w:tcBorders>
              <w:left w:val="single" w:sz="4" w:space="0" w:color="FFFFFF" w:themeColor="background1"/>
            </w:tcBorders>
            <w:vAlign w:val="center"/>
          </w:tcPr>
          <w:p w14:paraId="0F08611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D14</w:t>
            </w:r>
          </w:p>
        </w:tc>
        <w:tc>
          <w:tcPr>
            <w:tcW w:w="709" w:type="dxa"/>
            <w:vMerge/>
            <w:tcBorders>
              <w:left w:val="single" w:sz="4" w:space="0" w:color="FFFFFF" w:themeColor="background1"/>
            </w:tcBorders>
            <w:vAlign w:val="center"/>
          </w:tcPr>
          <w:p w14:paraId="4F82590C"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569EEE16"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GSE83438 </w:t>
            </w:r>
          </w:p>
        </w:tc>
        <w:tc>
          <w:tcPr>
            <w:tcW w:w="709" w:type="dxa"/>
            <w:vAlign w:val="center"/>
          </w:tcPr>
          <w:p w14:paraId="2A209BD5"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177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&lt;EndNote&gt;&lt;Cite&gt;&lt;Author&gt;Gokhale&lt;/Author&gt;&lt;Year&gt;2016&lt;/Year&gt;&lt;RecNum&gt;50&lt;/RecNum&gt;&lt;DisplayText&gt;[28]&lt;/DisplayText&gt;&lt;record&gt;&lt;rec-number&gt;50&lt;/rec-number&gt;&lt;foreign-keys&gt;&lt;key app="EN" db-id="0z2zw2dzop0r5gex9eo52tt5xxddzpzx5ver" timestamp="1599827988"&gt;50&lt;/key&gt;&lt;/foreign-keys&gt;&lt;ref-type name="Journal Article"&gt;17&lt;/ref-type&gt;&lt;contributors&gt;&lt;authors&gt;&lt;author&gt;Gokhale, Nandan S&lt;/author&gt;&lt;author&gt;McIntyre, Alexa BR&lt;/author&gt;&lt;author&gt;McFadden, Michael J&lt;/author&gt;&lt;author&gt;Roder, Allison E&lt;/author&gt;&lt;author&gt;Kennedy, Edward M&lt;/author&gt;&lt;author&gt;Gandara, Jorge A&lt;/author&gt;&lt;author&gt;Hopcraft, Sharon E&lt;/author&gt;&lt;author&gt;Quicke, Kendra M&lt;/author&gt;&lt;author&gt;Vazquez, Christine&lt;/author&gt;&lt;author&gt;Willer, Jason&lt;/author&gt;&lt;/authors&gt;&lt;/contributors&gt;&lt;titles&gt;&lt;title&gt;N6-methyladenosine in Flaviviridae viral RNA genomes regulates infection&lt;/title&gt;&lt;secondary-title&gt;Cell host &amp;amp; microbe&lt;/secondary-title&gt;&lt;/titles&gt;&lt;periodical&gt;&lt;full-title&gt;Cell host &amp;amp; microbe&lt;/full-title&gt;&lt;/periodical&gt;&lt;pages&gt;654-665&lt;/pages&gt;&lt;volume&gt;20&lt;/volume&gt;&lt;number&gt;5&lt;/number&gt;&lt;dates&gt;&lt;year&gt;2016&lt;/year&gt;&lt;/dates&gt;&lt;isbn&gt;1931-3128&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[28]</w:t>
            </w:r>
            <w:r>
              <w:rPr>
                <w:rFonts w:ascii="Tahoma" w:hAnsi="Tahoma" w:cs="Tahoma"/>
                <w:color w:val="000000" w:themeColor="text1"/>
                <w:sz w:val="16"/>
                <w:szCs w:val="16"/>
              </w:rPr>
              <w:fldChar w:fldCharType="end"/>
            </w:r>
          </w:p>
        </w:tc>
        <w:tc>
          <w:tcPr>
            <w:tcW w:w="567" w:type="dxa"/>
            <w:vMerge/>
            <w:vAlign w:val="center"/>
          </w:tcPr>
          <w:p w14:paraId="40070C0D"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6966281C"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0F1DAEC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Huh7</w:t>
            </w:r>
          </w:p>
        </w:tc>
      </w:tr>
      <w:tr w:rsidR="003E4E2B" w14:paraId="76155BEA" w14:textId="77777777">
        <w:trPr>
          <w:trHeight w:val="276"/>
        </w:trPr>
        <w:tc>
          <w:tcPr>
            <w:tcW w:w="562" w:type="dxa"/>
            <w:tcBorders>
              <w:left w:val="single" w:sz="4" w:space="0" w:color="FFFFFF" w:themeColor="background1"/>
            </w:tcBorders>
            <w:vAlign w:val="center"/>
          </w:tcPr>
          <w:p w14:paraId="4FC2A53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D15</w:t>
            </w:r>
          </w:p>
        </w:tc>
        <w:tc>
          <w:tcPr>
            <w:tcW w:w="709" w:type="dxa"/>
            <w:vMerge/>
            <w:tcBorders>
              <w:left w:val="single" w:sz="4" w:space="0" w:color="FFFFFF" w:themeColor="background1"/>
            </w:tcBorders>
            <w:vAlign w:val="center"/>
          </w:tcPr>
          <w:p w14:paraId="7948500B"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6633BC5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GSE78030 </w:t>
            </w:r>
          </w:p>
        </w:tc>
        <w:tc>
          <w:tcPr>
            <w:tcW w:w="709" w:type="dxa"/>
            <w:vAlign w:val="center"/>
          </w:tcPr>
          <w:p w14:paraId="69CD49AB"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5,082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&lt;EndNote&gt;&lt;Cite&gt;&lt;Author&gt;Patil&lt;/Author&gt;&lt;Year&gt;2016&lt;/Year&gt;&lt;RecNum&gt;53&lt;/RecNum&gt;&lt;DisplayText&gt;[26]&lt;/DisplayText&gt;&lt;record&gt;&lt;rec-number&gt;53&lt;/rec-number&gt;&lt;foreign-keys&gt;&lt;key app="EN" db-id="0z2zw2dzop0r5gex9eo52tt5xxddzpzx5ver" timestamp="1599827999"&gt;53&lt;/key&gt;&lt;/foreign-keys&gt;&lt;ref-type name="Journal Article"&gt;17&lt;/ref-type&gt;&lt;contributors&gt;&lt;authors&gt;&lt;author&gt;Patil, Deepak P&lt;/author&gt;&lt;author&gt;Chen, Chun-Kan&lt;/author&gt;&lt;author&gt;Pickering, Brian F&lt;/author&gt;&lt;author&gt;Chow, Amy&lt;/author&gt;&lt;author&gt;Jackson, Constanza&lt;/author&gt;&lt;author&gt;Guttman, Mitchell&lt;/author&gt;&lt;author&gt;Jaffrey, Samie R&lt;/author&gt;&lt;/authors&gt;&lt;/contributors&gt;&lt;titles&gt;&lt;title&gt;m 6 A RNA methylation promotes XIST-mediated transcriptional repression&lt;/title&gt;&lt;secondary-title&gt;Nature&lt;/secondary-title&gt;&lt;/titles&gt;&lt;periodical&gt;&lt;full-title&gt;Nature&lt;/full-title&gt;&lt;/periodical&gt;&lt;pages&gt;369-373&lt;/pages&gt;&lt;volume&gt;537&lt;/volume&gt;&lt;number&gt;7620&lt;/number&gt;&lt;dates&gt;&lt;year&gt;2016&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[26]</w:t>
            </w:r>
            <w:r>
              <w:rPr>
                <w:rFonts w:ascii="Tahoma" w:hAnsi="Tahoma" w:cs="Tahoma"/>
                <w:color w:val="000000" w:themeColor="text1"/>
                <w:sz w:val="16"/>
                <w:szCs w:val="16"/>
              </w:rPr>
              <w:fldChar w:fldCharType="end"/>
            </w:r>
          </w:p>
        </w:tc>
        <w:tc>
          <w:tcPr>
            <w:tcW w:w="567" w:type="dxa"/>
            <w:vMerge/>
            <w:vAlign w:val="center"/>
          </w:tcPr>
          <w:p w14:paraId="03900CD3"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4848BD1D" w14:textId="77777777" w:rsidR="003E4E2B" w:rsidRDefault="003E4E2B">
            <w:pPr>
              <w:spacing w:line="240" w:lineRule="auto"/>
              <w:rPr>
                <w:rFonts w:ascii="Tahoma" w:hAnsi="Tahoma" w:cs="Tahoma"/>
                <w:color w:val="000000" w:themeColor="text1"/>
                <w:sz w:val="16"/>
                <w:szCs w:val="16"/>
              </w:rPr>
            </w:pPr>
          </w:p>
        </w:tc>
        <w:tc>
          <w:tcPr>
            <w:tcW w:w="684" w:type="dxa"/>
            <w:tcBorders>
              <w:right w:val="single" w:sz="4" w:space="0" w:color="FFFFFF" w:themeColor="background1"/>
            </w:tcBorders>
            <w:vAlign w:val="center"/>
          </w:tcPr>
          <w:p w14:paraId="298BDFC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2AFF918B" w14:textId="77777777">
        <w:trPr>
          <w:trHeight w:val="276"/>
        </w:trPr>
        <w:tc>
          <w:tcPr>
            <w:tcW w:w="562" w:type="dxa"/>
            <w:tcBorders>
              <w:left w:val="single" w:sz="4" w:space="0" w:color="FFFFFF" w:themeColor="background1"/>
            </w:tcBorders>
            <w:vAlign w:val="center"/>
          </w:tcPr>
          <w:p w14:paraId="2C7412C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D16</w:t>
            </w:r>
          </w:p>
        </w:tc>
        <w:tc>
          <w:tcPr>
            <w:tcW w:w="709" w:type="dxa"/>
            <w:vMerge w:val="restart"/>
            <w:tcBorders>
              <w:left w:val="single" w:sz="4" w:space="0" w:color="FFFFFF" w:themeColor="background1"/>
            </w:tcBorders>
            <w:vAlign w:val="center"/>
          </w:tcPr>
          <w:p w14:paraId="7C02006F"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EIF3A</w:t>
            </w:r>
          </w:p>
        </w:tc>
        <w:tc>
          <w:tcPr>
            <w:tcW w:w="992" w:type="dxa"/>
            <w:vAlign w:val="center"/>
          </w:tcPr>
          <w:p w14:paraId="73D7AAD7"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GSE65004 </w:t>
            </w:r>
          </w:p>
        </w:tc>
        <w:tc>
          <w:tcPr>
            <w:tcW w:w="709" w:type="dxa"/>
            <w:vAlign w:val="center"/>
          </w:tcPr>
          <w:p w14:paraId="33C1F88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45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&lt;EndNote&gt;&lt;Cite&gt;&lt;Author&gt;Lee&lt;/Author&gt;&lt;Year&gt;2015&lt;/Year&gt;&lt;RecNum&gt;46&lt;/RecNum&gt;&lt;DisplayText&gt;[30]&lt;/DisplayText&gt;&lt;record&gt;&lt;rec-number&gt;46&lt;/rec-number&gt;&lt;foreign-keys&gt;&lt;key app="EN" db-id="0z2zw2dzop0r5gex9eo52tt5xxddzpzx5ver" timestamp="1599827969"&gt;46&lt;/key&gt;&lt;/foreign-keys&gt;&lt;ref-type name="Journal Article"&gt;17&lt;/ref-type&gt;&lt;contributors&gt;&lt;authors&gt;&lt;author&gt;Lee, Amy SY&lt;/author&gt;&lt;author&gt;Kranzusch, Philip J&lt;/author&gt;&lt;author&gt;Cate, Jamie HD&lt;/author&gt;&lt;/authors&gt;&lt;/contributors&gt;&lt;titles&gt;&lt;title&gt;eIF3 targets cell-proliferation messenger RNAs for translational activation or repression&lt;/title&gt;&lt;secondary-title&gt;Nature&lt;/secondary-title&gt;&lt;/titles&gt;&lt;periodical&gt;&lt;full-title&gt;Nature&lt;/full-title&gt;&lt;/periodical&gt;&lt;pages&gt;111-114&lt;/pages&gt;&lt;volume&gt;522&lt;/volume&gt;&lt;number&gt;7554&lt;/number&gt;&lt;dates&gt;&lt;year&gt;2015&lt;/year&gt;&lt;/dates&gt;&lt;isbn&gt;1476-4687&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[30]</w:t>
            </w:r>
            <w:r>
              <w:rPr>
                <w:rFonts w:ascii="Tahoma" w:hAnsi="Tahoma" w:cs="Tahoma"/>
                <w:color w:val="000000" w:themeColor="text1"/>
                <w:sz w:val="16"/>
                <w:szCs w:val="16"/>
              </w:rPr>
              <w:fldChar w:fldCharType="end"/>
            </w:r>
          </w:p>
        </w:tc>
        <w:tc>
          <w:tcPr>
            <w:tcW w:w="567" w:type="dxa"/>
            <w:vMerge w:val="restart"/>
            <w:vAlign w:val="center"/>
          </w:tcPr>
          <w:p w14:paraId="33677D8D"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756</w:t>
            </w:r>
          </w:p>
        </w:tc>
        <w:tc>
          <w:tcPr>
            <w:tcW w:w="567" w:type="dxa"/>
            <w:vMerge w:val="restart"/>
            <w:vAlign w:val="center"/>
          </w:tcPr>
          <w:p w14:paraId="24485A66"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470</w:t>
            </w:r>
          </w:p>
        </w:tc>
        <w:tc>
          <w:tcPr>
            <w:tcW w:w="684" w:type="dxa"/>
            <w:vMerge w:val="restart"/>
            <w:tcBorders>
              <w:right w:val="single" w:sz="4" w:space="0" w:color="FFFFFF" w:themeColor="background1"/>
            </w:tcBorders>
            <w:vAlign w:val="center"/>
          </w:tcPr>
          <w:p w14:paraId="06C0BC2C"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HEK293T</w:t>
            </w:r>
          </w:p>
        </w:tc>
      </w:tr>
      <w:tr w:rsidR="003E4E2B" w14:paraId="0DF56B5A" w14:textId="77777777">
        <w:trPr>
          <w:trHeight w:val="276"/>
        </w:trPr>
        <w:tc>
          <w:tcPr>
            <w:tcW w:w="562" w:type="dxa"/>
            <w:tcBorders>
              <w:left w:val="single" w:sz="4" w:space="0" w:color="FFFFFF" w:themeColor="background1"/>
            </w:tcBorders>
            <w:vAlign w:val="center"/>
          </w:tcPr>
          <w:p w14:paraId="297F45C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D17</w:t>
            </w:r>
          </w:p>
        </w:tc>
        <w:tc>
          <w:tcPr>
            <w:tcW w:w="709" w:type="dxa"/>
            <w:vMerge/>
            <w:tcBorders>
              <w:left w:val="single" w:sz="4" w:space="0" w:color="FFFFFF" w:themeColor="background1"/>
            </w:tcBorders>
            <w:vAlign w:val="center"/>
          </w:tcPr>
          <w:p w14:paraId="12A3E92A" w14:textId="77777777" w:rsidR="003E4E2B" w:rsidRDefault="003E4E2B">
            <w:pPr>
              <w:spacing w:line="240" w:lineRule="auto"/>
              <w:rPr>
                <w:rFonts w:ascii="Tahoma" w:hAnsi="Tahoma" w:cs="Tahoma"/>
                <w:color w:val="000000" w:themeColor="text1"/>
                <w:sz w:val="16"/>
                <w:szCs w:val="16"/>
              </w:rPr>
            </w:pPr>
          </w:p>
        </w:tc>
        <w:tc>
          <w:tcPr>
            <w:tcW w:w="992" w:type="dxa"/>
            <w:vAlign w:val="center"/>
          </w:tcPr>
          <w:p w14:paraId="3534A0E3"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GSE73405 </w:t>
            </w:r>
          </w:p>
        </w:tc>
        <w:tc>
          <w:tcPr>
            <w:tcW w:w="709" w:type="dxa"/>
            <w:vAlign w:val="center"/>
          </w:tcPr>
          <w:p w14:paraId="3F0CF9E2" w14:textId="77777777" w:rsidR="003E4E2B" w:rsidRDefault="007A61F4">
            <w:pPr>
              <w:spacing w:line="240" w:lineRule="auto"/>
              <w:rPr>
                <w:rFonts w:ascii="Tahoma" w:hAnsi="Tahoma" w:cs="Tahoma"/>
                <w:color w:val="000000" w:themeColor="text1"/>
                <w:sz w:val="16"/>
                <w:szCs w:val="16"/>
              </w:rPr>
            </w:pPr>
            <w:r>
              <w:rPr>
                <w:rFonts w:ascii="Tahoma" w:hAnsi="Tahoma" w:cs="Tahoma"/>
                <w:color w:val="000000" w:themeColor="text1"/>
                <w:sz w:val="16"/>
                <w:szCs w:val="16"/>
              </w:rPr>
              <w:t xml:space="preserve">731 </w:t>
            </w:r>
            <w:r>
              <w:rPr>
                <w:rFonts w:ascii="Tahoma" w:hAnsi="Tahoma" w:cs="Tahoma"/>
                <w:color w:val="000000" w:themeColor="text1"/>
                <w:sz w:val="16"/>
                <w:szCs w:val="16"/>
              </w:rPr>
              <w:fldChar w:fldCharType="begin"/>
            </w:r>
            <w:r>
              <w:rPr>
                <w:rFonts w:ascii="Tahoma" w:hAnsi="Tahoma" w:cs="Tahoma"/>
                <w:color w:val="000000" w:themeColor="text1"/>
                <w:sz w:val="16"/>
                <w:szCs w:val="16"/>
              </w:rPr>
              <w:instrText xml:space="preserve"> ADDIN EN.CITE &lt;EndNote&gt;&lt;Cite&gt;&lt;Author&gt;Meyer&lt;/Author&gt;&lt;Year&gt;2015&lt;/Year&gt;&lt;RecNum&gt;47&lt;/RecNum&gt;&lt;DisplayText&gt;[31]&lt;/DisplayText&gt;&lt;record&gt;&lt;rec-number&gt;47&lt;/rec-number&gt;&lt;foreign-keys&gt;&lt;key app="EN" db-id="0z2zw2dzop0r5gex9eo52tt5xxddzpzx5ver" timestamp="1599827972"&gt;47&lt;/key&gt;&lt;/foreign-keys&gt;&lt;ref-type name="Journal Article"&gt;17&lt;/ref-type&gt;&lt;contributors&gt;&lt;authors&gt;&lt;author&gt;Meyer, Kate D&lt;/author&gt;&lt;author&gt;Patil, Deepak P&lt;/author&gt;&lt;author&gt;Zhou, Jun&lt;/author&gt;&lt;author&gt;Zinoviev, Alexandra&lt;/author&gt;&lt;author&gt;Skabkin, Maxim A&lt;/author&gt;&lt;author&gt;Elemento, Olivier&lt;/author&gt;&lt;author&gt;Pestova, Tatyana V&lt;/author&gt;&lt;author&gt;Qian, Shu-Bing&lt;/author&gt;&lt;author&gt;Jaffrey, Samie R&lt;/author&gt;&lt;/authors&gt;&lt;/contributors&gt;&lt;titles&gt;&lt;title&gt;5</w:instrText>
            </w:r>
            <w:r>
              <w:rPr>
                <w:rFonts w:ascii="Tahoma" w:hAnsi="Tahoma" w:cs="Tahoma" w:hint="eastAsia"/>
                <w:color w:val="000000" w:themeColor="text1"/>
                <w:sz w:val="16"/>
                <w:szCs w:val="16"/>
              </w:rPr>
              <w:instrText>′</w:instrText>
            </w:r>
            <w:r>
              <w:rPr>
                <w:rFonts w:ascii="Tahoma" w:hAnsi="Tahoma" w:cs="Tahoma"/>
                <w:color w:val="000000" w:themeColor="text1"/>
                <w:sz w:val="16"/>
                <w:szCs w:val="16"/>
              </w:rPr>
              <w:instrText xml:space="preserve"> UTR m6A promotes cap-independent translation&lt;/title&gt;&lt;secondary-title&gt;Cell&lt;/secondary-title&gt;&lt;/titles&gt;&lt;periodical&gt;&lt;full-title&gt;Cell&lt;/full-title&gt;&lt;/periodical&gt;&lt;pages&gt;999-1010&lt;/pages&gt;&lt;volume&gt;163&lt;/volume&gt;&lt;number&gt;4&lt;/number&gt;&lt;dates&gt;&lt;year&gt;2015&lt;/year&gt;&lt;/dates&gt;&lt;isbn&gt;0092-8674&lt;/isbn&gt;&lt;urls&gt;&lt;/urls&gt;&lt;/record&gt;&lt;/Cite&gt;&lt;/EndNote&gt;</w:instrText>
            </w:r>
            <w:r>
              <w:rPr>
                <w:rFonts w:ascii="Tahoma" w:hAnsi="Tahoma" w:cs="Tahoma"/>
                <w:color w:val="000000" w:themeColor="text1"/>
                <w:sz w:val="16"/>
                <w:szCs w:val="16"/>
              </w:rPr>
              <w:fldChar w:fldCharType="separate"/>
            </w:r>
            <w:r>
              <w:rPr>
                <w:rFonts w:ascii="Tahoma" w:hAnsi="Tahoma" w:cs="Tahoma"/>
                <w:color w:val="000000" w:themeColor="text1"/>
                <w:sz w:val="16"/>
                <w:szCs w:val="16"/>
              </w:rPr>
              <w:t>[31]</w:t>
            </w:r>
            <w:r>
              <w:rPr>
                <w:rFonts w:ascii="Tahoma" w:hAnsi="Tahoma" w:cs="Tahoma"/>
                <w:color w:val="000000" w:themeColor="text1"/>
                <w:sz w:val="16"/>
                <w:szCs w:val="16"/>
              </w:rPr>
              <w:fldChar w:fldCharType="end"/>
            </w:r>
          </w:p>
        </w:tc>
        <w:tc>
          <w:tcPr>
            <w:tcW w:w="567" w:type="dxa"/>
            <w:vMerge/>
            <w:vAlign w:val="center"/>
          </w:tcPr>
          <w:p w14:paraId="6FDB2FA3" w14:textId="77777777" w:rsidR="003E4E2B" w:rsidRDefault="003E4E2B">
            <w:pPr>
              <w:spacing w:line="240" w:lineRule="auto"/>
              <w:rPr>
                <w:rFonts w:ascii="Tahoma" w:hAnsi="Tahoma" w:cs="Tahoma"/>
                <w:color w:val="000000" w:themeColor="text1"/>
                <w:sz w:val="16"/>
                <w:szCs w:val="16"/>
              </w:rPr>
            </w:pPr>
          </w:p>
        </w:tc>
        <w:tc>
          <w:tcPr>
            <w:tcW w:w="567" w:type="dxa"/>
            <w:vMerge/>
            <w:vAlign w:val="center"/>
          </w:tcPr>
          <w:p w14:paraId="46BF6691" w14:textId="77777777" w:rsidR="003E4E2B" w:rsidRDefault="003E4E2B">
            <w:pPr>
              <w:spacing w:line="240" w:lineRule="auto"/>
              <w:rPr>
                <w:rFonts w:ascii="Tahoma" w:hAnsi="Tahoma" w:cs="Tahoma"/>
                <w:color w:val="000000" w:themeColor="text1"/>
                <w:sz w:val="16"/>
                <w:szCs w:val="16"/>
              </w:rPr>
            </w:pPr>
          </w:p>
        </w:tc>
        <w:tc>
          <w:tcPr>
            <w:tcW w:w="684" w:type="dxa"/>
            <w:vMerge/>
            <w:tcBorders>
              <w:right w:val="single" w:sz="4" w:space="0" w:color="FFFFFF" w:themeColor="background1"/>
            </w:tcBorders>
            <w:vAlign w:val="center"/>
          </w:tcPr>
          <w:p w14:paraId="37CEA750" w14:textId="77777777" w:rsidR="003E4E2B" w:rsidRDefault="003E4E2B">
            <w:pPr>
              <w:spacing w:line="240" w:lineRule="auto"/>
              <w:rPr>
                <w:rFonts w:ascii="Tahoma" w:hAnsi="Tahoma" w:cs="Tahoma"/>
                <w:color w:val="000000" w:themeColor="text1"/>
                <w:sz w:val="16"/>
                <w:szCs w:val="16"/>
              </w:rPr>
            </w:pPr>
          </w:p>
        </w:tc>
      </w:tr>
    </w:tbl>
    <w:p w14:paraId="1B241385" w14:textId="77777777" w:rsidR="003E4E2B" w:rsidRDefault="003E4E2B">
      <w:pPr>
        <w:spacing w:line="240" w:lineRule="auto"/>
        <w:rPr>
          <w:rFonts w:ascii="Tahoma" w:hAnsi="Tahoma" w:cs="Tahoma"/>
          <w:color w:val="000000" w:themeColor="text1"/>
          <w:sz w:val="16"/>
          <w:szCs w:val="16"/>
        </w:rPr>
      </w:pPr>
    </w:p>
    <w:p w14:paraId="520D9528" w14:textId="77777777" w:rsidR="003E4E2B" w:rsidRDefault="007A61F4">
      <w:pPr>
        <w:pStyle w:val="Head1"/>
        <w:spacing w:before="380"/>
        <w:rPr>
          <w:bCs/>
          <w14:ligatures w14:val="standard"/>
        </w:rPr>
      </w:pPr>
      <w:r>
        <w:rPr>
          <w:rStyle w:val="Label"/>
          <w:rFonts w:eastAsia="SimSun" w:hint="eastAsia"/>
          <w:lang w:eastAsia="zh-CN"/>
          <w14:ligatures w14:val="standard"/>
        </w:rPr>
        <w:t>2</w:t>
      </w:r>
      <w:r>
        <w:rPr>
          <w:rStyle w:val="Label"/>
          <w14:ligatures w14:val="standard"/>
        </w:rPr>
        <w:t>.2</w:t>
      </w:r>
      <w:r>
        <w:rPr>
          <w:rFonts w:eastAsia="SimSun" w:hint="eastAsia"/>
          <w:lang w:eastAsia="zh-CN"/>
          <w14:ligatures w14:val="standard"/>
        </w:rPr>
        <w:t xml:space="preserve"> </w:t>
      </w:r>
      <w:r>
        <w:rPr>
          <w:bCs/>
          <w14:ligatures w14:val="standard"/>
        </w:rPr>
        <w:t xml:space="preserve">Deep learning model construction </w:t>
      </w:r>
    </w:p>
    <w:p w14:paraId="6E1FF014" w14:textId="68348AE0" w:rsidR="003E4E2B" w:rsidRDefault="007A61F4">
      <w:pPr>
        <w:pStyle w:val="Statements"/>
        <w:ind w:firstLine="0"/>
        <w:rPr>
          <w:lang w:eastAsia="it-IT"/>
          <w14:ligatures w14:val="standard"/>
        </w:rPr>
      </w:pPr>
      <w:r>
        <w:rPr>
          <w:lang w:eastAsia="it-IT"/>
          <w14:ligatures w14:val="standard"/>
        </w:rPr>
        <w:t xml:space="preserve">To build the deep learning model, we used </w:t>
      </w:r>
      <w:proofErr w:type="spellStart"/>
      <w:r>
        <w:rPr>
          <w:lang w:eastAsia="it-IT"/>
          <w14:ligatures w14:val="standard"/>
        </w:rPr>
        <w:t>Keras</w:t>
      </w:r>
      <w:proofErr w:type="spellEnd"/>
      <w:r>
        <w:rPr>
          <w:lang w:eastAsia="it-IT"/>
          <w14:ligatures w14:val="standard"/>
        </w:rPr>
        <w:t xml:space="preserve"> v2.3.0 and R v4.0.2 to conduct the learning part and process the raw data for prediction. For the data preparation part, we used R to extract n nucleotides (bp) of flanking sequence centered on the target adenosine, ranging from 251 to 2001bp to </w:t>
      </w:r>
      <w:r w:rsidR="003A2E50">
        <w:rPr>
          <w:lang w:eastAsia="it-IT"/>
          <w14:ligatures w14:val="standard"/>
        </w:rPr>
        <w:t>explore</w:t>
      </w:r>
      <w:r>
        <w:rPr>
          <w:lang w:eastAsia="it-IT"/>
          <w14:ligatures w14:val="standard"/>
        </w:rPr>
        <w:t xml:space="preserve"> a suitable length. The processed sequence data were then inputted to Python3 for encoding, in this case, we chose One-hot encoding method</w:t>
      </w:r>
      <w:r w:rsidR="003A2E50">
        <w:rPr>
          <w:lang w:eastAsia="it-IT"/>
          <w14:ligatures w14:val="standard"/>
        </w:rPr>
        <w:t xml:space="preserve"> for better model interpretability</w:t>
      </w:r>
      <w:r>
        <w:rPr>
          <w:lang w:eastAsia="it-IT"/>
          <w14:ligatures w14:val="standard"/>
        </w:rPr>
        <w:t xml:space="preserve">, for instance, A (1,0,0,0), C (0,1,0,0), G (0,0,1,0), T (0,0,0,1). The overall framework can be seen in </w:t>
      </w:r>
      <w:r>
        <w:rPr>
          <w:b/>
          <w:bCs/>
          <w:lang w:eastAsia="it-IT"/>
          <w14:ligatures w14:val="standard"/>
        </w:rPr>
        <w:t>Figure 1</w:t>
      </w:r>
      <w:r>
        <w:rPr>
          <w:lang w:eastAsia="it-IT"/>
          <w14:ligatures w14:val="standard"/>
        </w:rPr>
        <w:t>. Each sequence was then transformed to an n</w:t>
      </w:r>
      <m:oMath>
        <m:r>
          <w:rPr>
            <w:rFonts w:ascii="Cambria Math" w:hAnsi="Cambria Math"/>
            <w:lang w:eastAsia="it-IT"/>
            <w14:ligatures w14:val="standard"/>
          </w:rPr>
          <m:t>×</m:t>
        </m:r>
      </m:oMath>
      <w:r>
        <w:rPr>
          <w:lang w:eastAsia="it-IT"/>
          <w14:ligatures w14:val="standard"/>
        </w:rPr>
        <w:t>4 matrix and fed into two combinations of 1D convolution (Conv1D) layer and max-pooling layer. For the first combination, we set 90 kernels with size equaled 5 and applied L2 regulation to prevent overfitting. The rectified linear unit (</w:t>
      </w:r>
      <w:proofErr w:type="spellStart"/>
      <w:r>
        <w:rPr>
          <w:lang w:eastAsia="it-IT"/>
          <w14:ligatures w14:val="standard"/>
        </w:rPr>
        <w:t>Re</w:t>
      </w:r>
      <w:r w:rsidR="003A2E50">
        <w:rPr>
          <w:lang w:eastAsia="it-IT"/>
          <w14:ligatures w14:val="standard"/>
        </w:rPr>
        <w:t>LU</w:t>
      </w:r>
      <w:proofErr w:type="spellEnd"/>
      <w:r>
        <w:rPr>
          <w:lang w:eastAsia="it-IT"/>
          <w14:ligatures w14:val="standard"/>
        </w:rPr>
        <w:t xml:space="preserve">) was used as the activation function to </w:t>
      </w:r>
      <w:r w:rsidR="003A2E50">
        <w:rPr>
          <w:lang w:eastAsia="it-IT"/>
          <w14:ligatures w14:val="standard"/>
        </w:rPr>
        <w:t>provide our necessary non-linearity.</w:t>
      </w:r>
      <w:r>
        <w:rPr>
          <w:lang w:eastAsia="it-IT"/>
          <w14:ligatures w14:val="standard"/>
        </w:rPr>
        <w:t xml:space="preserve"> The following max-pooling layer was set in size equaled 4 with strides 2 to reduce the dimension of output from the previous layer. The dropout rate was incorporated to 0.25 to further reduce the possibility of overfitting. A second 1D convolution (Conv1D) layer with 100 filters and size equaled 3 to extract the feature of the previous data. Similarly, the </w:t>
      </w:r>
      <w:proofErr w:type="spellStart"/>
      <w:r>
        <w:rPr>
          <w:lang w:eastAsia="it-IT"/>
          <w14:ligatures w14:val="standard"/>
        </w:rPr>
        <w:t>Re</w:t>
      </w:r>
      <w:r w:rsidR="003A2E50">
        <w:rPr>
          <w:lang w:eastAsia="it-IT"/>
          <w14:ligatures w14:val="standard"/>
        </w:rPr>
        <w:t>LU</w:t>
      </w:r>
      <w:proofErr w:type="spellEnd"/>
      <w:r>
        <w:rPr>
          <w:lang w:eastAsia="it-IT"/>
          <w14:ligatures w14:val="standard"/>
        </w:rPr>
        <w:t xml:space="preserve"> function and L2 regulation were applied. However, the max-pooling size was 10 with 1 stride, under which circumstance could the model achieve higher performance. </w:t>
      </w:r>
    </w:p>
    <w:p w14:paraId="191F2E1C" w14:textId="77777777" w:rsidR="003E4E2B" w:rsidRDefault="003E4E2B">
      <w:pPr>
        <w:pStyle w:val="Statements"/>
        <w:ind w:firstLine="0"/>
        <w:rPr>
          <w:lang w:eastAsia="it-IT"/>
          <w14:ligatures w14:val="standard"/>
        </w:rPr>
      </w:pPr>
    </w:p>
    <w:p w14:paraId="5C38B68C" w14:textId="77C1AF5B" w:rsidR="003E4E2B" w:rsidRDefault="007A61F4">
      <w:pPr>
        <w:pStyle w:val="Statements"/>
        <w:ind w:firstLine="0"/>
        <w:rPr>
          <w:lang w:eastAsia="it-IT"/>
          <w14:ligatures w14:val="standard"/>
        </w:rPr>
      </w:pPr>
      <w:r>
        <w:rPr>
          <w:lang w:eastAsia="it-IT"/>
          <w14:ligatures w14:val="standard"/>
        </w:rPr>
        <w:t>The recurrent neural networks long short-term memory (LSTM) layer was used to aggregate the outputs of CNNs for predicting the RBP binding</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&lt;EndNote&gt;&lt;Cite&gt;&lt;Author&gt;Pan&lt;/Author&gt;&lt;Year&gt;2018&lt;/Year&gt;&lt;RecNum&gt;58&lt;/RecNum&gt;&lt;DisplayText&gt;[32]&lt;/DisplayText&gt;&lt;record&gt;&lt;rec-number&gt;58&lt;/rec-number&gt;&lt;foreign-keys&gt;&lt;key app="EN" db-id="0z2zw2dzop0r5gex9eo52tt5xxddzpzx5ver" timestamp="1599828147"&gt;58&lt;/key&gt;&lt;/foreign-keys&gt;&lt;ref-type name="Journal Article"&gt;17&lt;/ref-type&gt;&lt;contributors&gt;&lt;authors&gt;&lt;author&gt;Pan, Xiaoyong&lt;/author&gt;&lt;author&gt;Rijnbeek, Peter&lt;/author&gt;&lt;author&gt;Yan, Junchi&lt;/author&gt;&lt;author&gt;Shen, Hong-Bin&lt;/author&gt;&lt;/authors&gt;&lt;/contributors&gt;&lt;titles&gt;&lt;title&gt;Prediction of RNA-protein sequence and structure binding preferences using deep convolutional and recurrent neural networks&lt;/title&gt;&lt;secondary-title&gt;BMC genomics&lt;/secondary-title&gt;&lt;/titles&gt;&lt;periodical&gt;&lt;full-title&gt;BMC genomics&lt;/full-title&gt;&lt;/periodical&gt;&lt;pages&gt;511&lt;/pages&gt;&lt;volume&gt;19&lt;/volume&gt;&lt;number&gt;1&lt;/number&gt;&lt;dates&gt;&lt;year&gt;2018&lt;/year&gt;&lt;/dates&gt;&lt;isbn&gt;1471-2164&lt;/isbn&gt;&lt;urls&gt;&lt;/urls&gt;&lt;/record&gt;&lt;/Cite&gt;&lt;/EndNote&gt;</w:instrText>
      </w:r>
      <w:r>
        <w:rPr>
          <w:lang w:eastAsia="it-IT"/>
          <w14:ligatures w14:val="standard"/>
        </w:rPr>
        <w:fldChar w:fldCharType="separate"/>
      </w:r>
      <w:r>
        <w:rPr>
          <w:lang w:eastAsia="it-IT"/>
          <w14:ligatures w14:val="standard"/>
        </w:rPr>
        <w:t>[32]</w:t>
      </w:r>
      <w:r>
        <w:rPr>
          <w:lang w:eastAsia="it-IT"/>
          <w14:ligatures w14:val="standard"/>
        </w:rPr>
        <w:fldChar w:fldCharType="end"/>
      </w:r>
      <w:r>
        <w:rPr>
          <w:lang w:eastAsia="it-IT"/>
          <w14:ligatures w14:val="standard"/>
        </w:rPr>
        <w:t xml:space="preserve">, in this case, the </w:t>
      </w:r>
      <w:r>
        <w:t>m</w:t>
      </w:r>
      <w:r>
        <w:rPr>
          <w:vertAlign w:val="superscript"/>
        </w:rPr>
        <w:t>6</w:t>
      </w:r>
      <w:r>
        <w:t>A</w:t>
      </w:r>
      <w:r>
        <w:rPr>
          <w:lang w:eastAsia="it-IT"/>
          <w14:ligatures w14:val="standard"/>
        </w:rPr>
        <w:t xml:space="preserve"> readers’ substrates sites. LSTM processed sequentially of the sequence element, hoping to capture the inter-dependencies between motifs.</w:t>
      </w:r>
      <w:r>
        <w:rPr>
          <w:rFonts w:hint="eastAsia"/>
          <w:lang w:eastAsia="it-IT"/>
          <w14:ligatures w14:val="standard"/>
        </w:rPr>
        <w:t xml:space="preserve"> </w:t>
      </w:r>
      <w:r>
        <w:rPr>
          <w:lang w:eastAsia="it-IT"/>
          <w14:ligatures w14:val="standard"/>
        </w:rPr>
        <w:t xml:space="preserve">Moreover, the fully connected layer with 1000 </w:t>
      </w:r>
      <w:r w:rsidR="003A2E50">
        <w:rPr>
          <w:lang w:eastAsia="it-IT"/>
          <w14:ligatures w14:val="standard"/>
        </w:rPr>
        <w:t xml:space="preserve">neurons </w:t>
      </w:r>
      <w:r>
        <w:rPr>
          <w:lang w:eastAsia="it-IT"/>
          <w14:ligatures w14:val="standard"/>
        </w:rPr>
        <w:t xml:space="preserve">would </w:t>
      </w:r>
      <w:r w:rsidR="003A2E50">
        <w:rPr>
          <w:lang w:eastAsia="it-IT"/>
          <w14:ligatures w14:val="standard"/>
        </w:rPr>
        <w:t xml:space="preserve">receive </w:t>
      </w:r>
      <w:r>
        <w:rPr>
          <w:lang w:eastAsia="it-IT"/>
          <w14:ligatures w14:val="standard"/>
        </w:rPr>
        <w:t xml:space="preserve">the output from LSTM layer, and the non-linear activation function n, sigmoid, would calculate the prediction probability in each training class. The overall tuning process was used the loss function, binary cross-entropy to conduct the weight-tuning, optimizing the learning process, additionally, </w:t>
      </w:r>
      <w:r w:rsidR="003A2E50">
        <w:t>we found that Adam is the most suitable for this task</w:t>
      </w:r>
      <w:r>
        <w:rPr>
          <w:lang w:eastAsia="it-IT"/>
          <w14:ligatures w14:val="standard"/>
        </w:rPr>
        <w:t>. Finally, the output would be the probability of being m</w:t>
      </w:r>
      <w:r>
        <w:rPr>
          <w:vertAlign w:val="superscript"/>
          <w:lang w:eastAsia="it-IT"/>
          <w14:ligatures w14:val="standard"/>
        </w:rPr>
        <w:t>6</w:t>
      </w:r>
      <w:r>
        <w:rPr>
          <w:lang w:eastAsia="it-IT"/>
          <w14:ligatures w14:val="standard"/>
        </w:rPr>
        <w:t>A reader substrate sites.</w:t>
      </w:r>
    </w:p>
    <w:p w14:paraId="484DC919" w14:textId="77777777" w:rsidR="003E4E2B" w:rsidRDefault="007A61F4">
      <w:pPr>
        <w:pStyle w:val="Head1"/>
        <w:spacing w:before="380"/>
        <w:rPr>
          <w:bCs/>
          <w14:ligatures w14:val="standard"/>
        </w:rPr>
      </w:pPr>
      <w:r>
        <w:rPr>
          <w:bCs/>
          <w14:ligatures w14:val="standard"/>
        </w:rPr>
        <w:t>2.3 Training strategy and performance evaluation</w:t>
      </w:r>
    </w:p>
    <w:p w14:paraId="6B2892E7" w14:textId="710EE118" w:rsidR="003E4E2B" w:rsidRDefault="007A61F4">
      <w:pPr>
        <w:pStyle w:val="Statements"/>
        <w:ind w:firstLine="0"/>
        <w:rPr>
          <w:lang w:eastAsia="it-IT"/>
          <w14:ligatures w14:val="standard"/>
        </w:rPr>
      </w:pPr>
      <w:r>
        <w:rPr>
          <w:lang w:eastAsia="it-IT"/>
          <w14:ligatures w14:val="standard"/>
        </w:rPr>
        <w:t>We separated each gene data set into three categories, training, testing, validation dataset, the ratio</w:t>
      </w:r>
      <w:bookmarkStart w:id="4" w:name="_GoBack"/>
      <w:bookmarkEnd w:id="4"/>
      <w:r>
        <w:rPr>
          <w:lang w:eastAsia="it-IT"/>
          <w14:ligatures w14:val="standard"/>
        </w:rPr>
        <w:t xml:space="preserve"> was 8:1:1 respectively. Moreover, to reduce the bias caused by imbalanced data samples, we ensured the same number of positive and negative samples in each category. The early stopping method was included to reduce the unnecessary computation during the learning process and the patience was designed as 10. The loss plot was drawn to document the training procedure and monitor the potential overfitting.  </w:t>
      </w:r>
    </w:p>
    <w:p w14:paraId="0E98AB6C" w14:textId="77777777" w:rsidR="003E4E2B" w:rsidRDefault="003E4E2B">
      <w:pPr>
        <w:pStyle w:val="Statements"/>
        <w:rPr>
          <w:lang w:eastAsia="it-IT"/>
          <w14:ligatures w14:val="standard"/>
        </w:rPr>
      </w:pPr>
    </w:p>
    <w:p w14:paraId="11F4F952" w14:textId="77777777" w:rsidR="003E4E2B" w:rsidRDefault="007A61F4">
      <w:pPr>
        <w:pStyle w:val="Statements"/>
        <w:ind w:firstLine="0"/>
        <w:rPr>
          <w:lang w:eastAsia="it-IT"/>
          <w14:ligatures w14:val="standard"/>
        </w:rPr>
      </w:pPr>
      <w:r>
        <w:rPr>
          <w:lang w:eastAsia="it-IT"/>
          <w14:ligatures w14:val="standard"/>
        </w:rPr>
        <w:t>To validate the model performance, four commonly used performance metrics, including area under the ROC curve (AUC)</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&lt;EndNote&gt;&lt;Cite&gt;&lt;Author&gt;Bradley&lt;/Author&gt;&lt;Year&gt;1997&lt;/Year&gt;&lt;RecNum&gt;61&lt;/RecNum&gt;&lt;DisplayText&gt;[33]&lt;/DisplayText&gt;&lt;record&gt;&lt;rec-number&gt;61&lt;/rec-number&gt;&lt;foreign-keys&gt;&lt;key app="EN" db-id="0z2zw2dzop0r5gex9eo52tt5xxddzpzx5ver" timestamp="1599828157"&gt;61&lt;/key&gt;&lt;/foreign-keys&gt;&lt;ref-type name="Journal Article"&gt;17&lt;/ref-type&gt;&lt;contributors&gt;&lt;authors&gt;&lt;author&gt;Bradley, Andrew P&lt;/author&gt;&lt;/authors&gt;&lt;/contributors&gt;&lt;titles&gt;&lt;title&gt;The use of the area under the ROC curve in the evaluation of machine learning algorithms&lt;/title&gt;&lt;secondary-title&gt;Pattern recognition&lt;/secondary-title&gt;&lt;/titles&gt;&lt;periodical&gt;&lt;full-title&gt;Pattern recognition&lt;/full-title&gt;&lt;/periodical&gt;&lt;pages&gt;1145-1159&lt;/pages&gt;&lt;volume&gt;30&lt;/volume&gt;&lt;number&gt;7&lt;/number&gt;&lt;dates&gt;&lt;year&gt;1997&lt;/year&gt;&lt;/dates&gt;&lt;isbn&gt;0031-3203&lt;/isbn&gt;&lt;urls&gt;&lt;/urls&gt;&lt;/record&gt;&lt;/Cite&gt;&lt;/EndNote&gt;</w:instrText>
      </w:r>
      <w:r>
        <w:rPr>
          <w:lang w:eastAsia="it-IT"/>
          <w14:ligatures w14:val="standard"/>
        </w:rPr>
        <w:fldChar w:fldCharType="separate"/>
      </w:r>
      <w:r>
        <w:rPr>
          <w:lang w:eastAsia="it-IT"/>
          <w14:ligatures w14:val="standard"/>
        </w:rPr>
        <w:t>[33]</w:t>
      </w:r>
      <w:r>
        <w:rPr>
          <w:lang w:eastAsia="it-IT"/>
          <w14:ligatures w14:val="standard"/>
        </w:rPr>
        <w:fldChar w:fldCharType="end"/>
      </w:r>
      <w:r>
        <w:rPr>
          <w:lang w:eastAsia="it-IT"/>
          <w14:ligatures w14:val="standard"/>
        </w:rPr>
        <w:t>, area under the Precision-Recall curve (PR-AUC)</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&lt;EndNote&gt;&lt;Cite&gt;&lt;Author&gt;Keilwagen&lt;/Author&gt;&lt;Year&gt;2014&lt;/Year&gt;&lt;RecNum&gt;60&lt;/RecNum&gt;&lt;DisplayText&gt;[34]&lt;/DisplayText&gt;&lt;record&gt;&lt;rec-number&gt;60&lt;/rec-number&gt;&lt;foreign-keys&gt;&lt;key app="EN" db-id="0z2zw2dzop0r5gex9eo52tt5xxddzpzx5ver" timestamp="1599828154"&gt;60&lt;/key&gt;&lt;/foreign-keys&gt;&lt;ref-type name="Journal Article"&gt;17&lt;/ref-type&gt;&lt;contributors&gt;&lt;authors&gt;&lt;author&gt;Keilwagen, Jens&lt;/author&gt;&lt;author&gt;Grosse, Ivo&lt;/author&gt;&lt;author&gt;Grau, Jan&lt;/author&gt;&lt;/authors&gt;&lt;/contributors&gt;&lt;titles&gt;&lt;title&gt;Area under precision-recall curves for weighted and unweighted data&lt;/title&gt;&lt;secondary-title&gt;PloS one&lt;/secondary-title&gt;&lt;/titles&gt;&lt;periodical&gt;&lt;full-title&gt;PLoS ONE&lt;/full-title&gt;&lt;/periodical&gt;&lt;pages&gt;e92209&lt;/pages&gt;&lt;volume&gt;9&lt;/volume&gt;&lt;number&gt;3&lt;/number&gt;&lt;dates&gt;&lt;year&gt;2014&lt;/year&gt;&lt;/dates&gt;&lt;isbn&gt;1932-6203&lt;/isbn&gt;&lt;urls&gt;&lt;/urls&gt;&lt;/record&gt;&lt;/Cite&gt;&lt;/EndNote&gt;</w:instrText>
      </w:r>
      <w:r>
        <w:rPr>
          <w:lang w:eastAsia="it-IT"/>
          <w14:ligatures w14:val="standard"/>
        </w:rPr>
        <w:fldChar w:fldCharType="separate"/>
      </w:r>
      <w:r>
        <w:rPr>
          <w:lang w:eastAsia="it-IT"/>
          <w14:ligatures w14:val="standard"/>
        </w:rPr>
        <w:t>[34]</w:t>
      </w:r>
      <w:r>
        <w:rPr>
          <w:lang w:eastAsia="it-IT"/>
          <w14:ligatures w14:val="standard"/>
        </w:rPr>
        <w:fldChar w:fldCharType="end"/>
      </w:r>
      <w:r>
        <w:rPr>
          <w:lang w:eastAsia="it-IT"/>
          <w14:ligatures w14:val="standard"/>
        </w:rPr>
        <w:t xml:space="preserve">, accuracy (ACC) </w:t>
      </w:r>
      <w:r>
        <w:rPr>
          <w:lang w:eastAsia="it-IT"/>
          <w14:ligatures w14:val="standard"/>
        </w:rPr>
        <w:fldChar w:fldCharType="begin"/>
      </w:r>
      <w:r>
        <w:rPr>
          <w:lang w:eastAsia="it-IT"/>
          <w14:ligatures w14:val="standard"/>
        </w:rPr>
        <w:instrText xml:space="preserve"> ADDIN EN.CITE &lt;EndNote&gt;&lt;Cite&gt;&lt;Author&gt;Huang&lt;/Author&gt;&lt;Year&gt;2005&lt;/Year&gt;&lt;RecNum&gt;63&lt;/RecNum&gt;&lt;DisplayText&gt;[35]&lt;/DisplayText&gt;&lt;record&gt;&lt;rec-number&gt;63&lt;/rec-number&gt;&lt;foreign-keys&gt;&lt;key app="EN" db-id="0z2zw2dzop0r5gex9eo52tt5xxddzpzx5ver" timestamp="1599828165"&gt;63&lt;/key&gt;&lt;/foreign-keys&gt;&lt;ref-type name="Journal Article"&gt;17&lt;/ref-type&gt;&lt;contributors&gt;&lt;authors&gt;&lt;author&gt;Huang, Jin&lt;/author&gt;&lt;author&gt;Ling, Charles X&lt;/author&gt;&lt;/authors&gt;&lt;/contributors&gt;&lt;titles&gt;&lt;title&gt;Using AUC and accuracy in evaluating learning algorithms&lt;/title&gt;&lt;secondary-title&gt;IEEE Transactions on knowledge and Data Engineering&lt;/secondary-title&gt;&lt;/titles&gt;&lt;periodical&gt;&lt;full-title&gt;IEEE Transactions on knowledge and Data Engineering&lt;/full-title&gt;&lt;/periodical&gt;&lt;pages&gt;299-310&lt;/pages&gt;&lt;volume&gt;17&lt;/volume&gt;&lt;number&gt;3&lt;/number&gt;&lt;dates&gt;&lt;year&gt;2005&lt;/year&gt;&lt;/dates&gt;&lt;isbn&gt;1041-4347&lt;/isbn&gt;&lt;urls&gt;&lt;/urls&gt;&lt;/record&gt;&lt;/Cite&gt;&lt;/EndNote&gt;</w:instrText>
      </w:r>
      <w:r>
        <w:rPr>
          <w:lang w:eastAsia="it-IT"/>
          <w14:ligatures w14:val="standard"/>
        </w:rPr>
        <w:fldChar w:fldCharType="separate"/>
      </w:r>
      <w:r>
        <w:rPr>
          <w:lang w:eastAsia="it-IT"/>
          <w14:ligatures w14:val="standard"/>
        </w:rPr>
        <w:t>[35]</w:t>
      </w:r>
      <w:r>
        <w:rPr>
          <w:lang w:eastAsia="it-IT"/>
          <w14:ligatures w14:val="standard"/>
        </w:rPr>
        <w:fldChar w:fldCharType="end"/>
      </w:r>
      <w:r>
        <w:rPr>
          <w:rFonts w:hint="eastAsia"/>
          <w:lang w:eastAsia="it-IT"/>
          <w14:ligatures w14:val="standard"/>
        </w:rPr>
        <w:t xml:space="preserve"> </w:t>
      </w:r>
      <w:r>
        <w:rPr>
          <w:lang w:eastAsia="it-IT"/>
          <w14:ligatures w14:val="standard"/>
        </w:rPr>
        <w:t>and Mathew’s correlation coefficient (MCC)</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&lt;EndNote&gt;&lt;Cite&gt;&lt;Author&gt;Chicco&lt;/Author&gt;&lt;Year&gt;2020&lt;/Year&gt;&lt;RecNum&gt;62&lt;/RecNum&gt;&lt;DisplayText&gt;[36]&lt;/DisplayText&gt;&lt;record&gt;&lt;rec-number&gt;62&lt;/rec-number&gt;&lt;foreign-keys&gt;&lt;key app="EN" db-id="0z2zw2dzop0r5gex9eo52tt5xxddzpzx5ver" timestamp="1599828161"&gt;62&lt;/key&gt;&lt;/foreign-keys&gt;&lt;ref-type name="Journal Article"&gt;17&lt;/ref-type&gt;&lt;contributors&gt;&lt;authors&gt;&lt;author&gt;Chicco, Davide&lt;/author&gt;&lt;author&gt;Jurman, Giuseppe&lt;/author&gt;&lt;/authors&gt;&lt;/contributors&gt;&lt;titles&gt;&lt;title&gt;The advantages of the Matthews correlation coefficient (MCC) over F1 score and accuracy in binary classification evaluation&lt;/title&gt;&lt;secondary-title&gt;BMC genomics&lt;/secondary-title&gt;&lt;/titles&gt;&lt;periodical&gt;&lt;full-title&gt;BMC genomics&lt;/full-title&gt;&lt;/periodical&gt;&lt;pages&gt;6&lt;/pages&gt;&lt;volume&gt;21&lt;/volume&gt;&lt;number&gt;1&lt;/number&gt;&lt;dates&gt;&lt;year&gt;2020&lt;/year&gt;&lt;/dates&gt;&lt;isbn&gt;1471-2164&lt;/isbn&gt;&lt;urls&gt;&lt;/urls&gt;&lt;/record&gt;&lt;/Cite&gt;&lt;/EndNote&gt;</w:instrText>
      </w:r>
      <w:r>
        <w:rPr>
          <w:lang w:eastAsia="it-IT"/>
          <w14:ligatures w14:val="standard"/>
        </w:rPr>
        <w:fldChar w:fldCharType="separate"/>
      </w:r>
      <w:r>
        <w:rPr>
          <w:lang w:eastAsia="it-IT"/>
          <w14:ligatures w14:val="standard"/>
        </w:rPr>
        <w:t>[36]</w:t>
      </w:r>
      <w:r>
        <w:rPr>
          <w:lang w:eastAsia="it-IT"/>
          <w14:ligatures w14:val="standard"/>
        </w:rPr>
        <w:fldChar w:fldCharType="end"/>
      </w:r>
      <w:r>
        <w:rPr>
          <w:lang w:eastAsia="it-IT"/>
          <w14:ligatures w14:val="standard"/>
        </w:rPr>
        <w:t>. The formula of ACC and MCC are demonstrated as follows:</w:t>
      </w:r>
    </w:p>
    <w:p w14:paraId="13EA51ED" w14:textId="47B2F463" w:rsidR="003E4E2B" w:rsidRPr="00895BF4" w:rsidRDefault="007A61F4" w:rsidP="00895BF4">
      <w:pPr>
        <w:pStyle w:val="Statements"/>
        <w:ind w:left="708" w:firstLine="708"/>
        <w:rPr>
          <w:rFonts w:eastAsiaTheme="minorEastAsia"/>
          <w:lang w:eastAsia="it-IT"/>
          <w14:ligatures w14:val="standard"/>
        </w:rPr>
      </w:pPr>
      <m:oMath>
        <m:r>
          <w:rPr>
            <w:rFonts w:ascii="Cambria Math" w:hAnsi="Cambria Math"/>
            <w:sz w:val="22"/>
            <w:szCs w:val="32"/>
            <w:lang w:eastAsia="it-IT"/>
            <w14:ligatures w14:val="standard"/>
          </w:rPr>
          <m:t xml:space="preserve">Acc= </m:t>
        </m:r>
        <m:f>
          <m:fPr>
            <m:ctrlPr>
              <w:rPr>
                <w:rFonts w:ascii="Cambria Math" w:hAnsi="Cambria Math"/>
                <w:i/>
                <w:sz w:val="22"/>
                <w:szCs w:val="32"/>
                <w:lang w:eastAsia="it-IT"/>
                <w14:ligatures w14:val="standard"/>
              </w:rPr>
            </m:ctrlPr>
          </m:fPr>
          <m:num>
            <m:r>
              <w:rPr>
                <w:rFonts w:ascii="Cambria Math" w:hAnsi="Cambria Math"/>
                <w:sz w:val="22"/>
                <w:szCs w:val="32"/>
                <w:lang w:eastAsia="it-IT"/>
                <w14:ligatures w14:val="standard"/>
              </w:rPr>
              <m:t>TP+TN</m:t>
            </m:r>
          </m:num>
          <m:den>
            <m:r>
              <w:rPr>
                <w:rFonts w:ascii="Cambria Math" w:hAnsi="Cambria Math"/>
                <w:sz w:val="22"/>
                <w:szCs w:val="32"/>
                <w:lang w:eastAsia="it-IT"/>
                <w14:ligatures w14:val="standard"/>
              </w:rPr>
              <m:t>TP+FN+TN+FP</m:t>
            </m:r>
          </m:den>
        </m:f>
      </m:oMath>
      <w:r>
        <w:rPr>
          <w:rFonts w:eastAsiaTheme="minorEastAsia"/>
          <w:sz w:val="22"/>
          <w:szCs w:val="32"/>
          <w:lang w:eastAsia="it-IT"/>
          <w14:ligatures w14:val="standard"/>
        </w:rPr>
        <w:t xml:space="preserve">   </w:t>
      </w:r>
      <w:r>
        <w:rPr>
          <w:rFonts w:eastAsiaTheme="minorEastAsia"/>
          <w:lang w:eastAsia="it-IT"/>
          <w14:ligatures w14:val="standard"/>
        </w:rPr>
        <w:t>(1)</w:t>
      </w:r>
    </w:p>
    <w:p w14:paraId="1F55AB52" w14:textId="77777777" w:rsidR="003E4E2B" w:rsidRDefault="003E4E2B">
      <w:pPr>
        <w:pStyle w:val="Statements"/>
        <w:rPr>
          <w:rFonts w:eastAsiaTheme="minorEastAsia"/>
          <w:lang w:eastAsia="it-IT"/>
          <w14:ligatures w14:val="standard"/>
        </w:rPr>
      </w:pPr>
    </w:p>
    <w:p w14:paraId="349A2170" w14:textId="77777777" w:rsidR="003E4E2B" w:rsidRDefault="007A61F4">
      <w:pPr>
        <w:pStyle w:val="Statements"/>
        <w:rPr>
          <w:lang w:eastAsia="it-IT"/>
          <w14:ligatures w14:val="standard"/>
        </w:rPr>
      </w:pPr>
      <m:oMathPara>
        <m:oMath>
          <m:r>
            <w:rPr>
              <w:rFonts w:ascii="Cambria Math" w:hAnsi="Cambria Math"/>
              <w:lang w:eastAsia="it-IT"/>
              <w14:ligatures w14:val="standard"/>
            </w:rPr>
            <m:t>MCC=</m:t>
          </m:r>
          <m:f>
            <m:fPr>
              <m:ctrlPr>
                <w:rPr>
                  <w:rFonts w:ascii="Cambria Math" w:hAnsi="Cambria Math"/>
                  <w:i/>
                  <w:lang w:eastAsia="it-IT"/>
                  <w14:ligatures w14:val="standard"/>
                </w:rPr>
              </m:ctrlPr>
            </m:fPr>
            <m:num>
              <m:r>
                <w:rPr>
                  <w:rFonts w:ascii="Cambria Math" w:hAnsi="Cambria Math"/>
                  <w:lang w:eastAsia="it-IT"/>
                  <w14:ligatures w14:val="standard"/>
                </w:rPr>
                <m:t>TP×TN-FP×FN</m:t>
              </m:r>
            </m:num>
            <m:den>
              <m:rad>
                <m:radPr>
                  <m:degHide m:val="1"/>
                  <m:ctrlPr>
                    <w:rPr>
                      <w:rFonts w:ascii="Cambria Math" w:hAnsi="Cambria Math"/>
                      <w:i/>
                      <w:lang w:eastAsia="it-IT"/>
                      <w14:ligatures w14:val="standard"/>
                    </w:rPr>
                  </m:ctrlPr>
                </m:radPr>
                <m:deg/>
                <m:e>
                  <m:r>
                    <w:rPr>
                      <w:rFonts w:ascii="Cambria Math" w:hAnsi="Cambria Math"/>
                      <w:lang w:eastAsia="it-IT"/>
                      <w14:ligatures w14:val="standard"/>
                    </w:rPr>
                    <m:t>(TP+FN)(TN+FP)(TP+FP)(TN+FN)</m:t>
                  </m:r>
                </m:e>
              </m:rad>
            </m:den>
          </m:f>
          <m:r>
            <w:rPr>
              <w:rFonts w:ascii="Cambria Math" w:hAnsi="Cambria Math"/>
              <w:lang w:eastAsia="it-IT"/>
              <w14:ligatures w14:val="standard"/>
            </w:rPr>
            <m:t xml:space="preserve"> (2)</m:t>
          </m:r>
        </m:oMath>
      </m:oMathPara>
    </w:p>
    <w:p w14:paraId="16509EAF" w14:textId="77777777" w:rsidR="003E4E2B" w:rsidRDefault="003E4E2B">
      <w:pPr>
        <w:pStyle w:val="Statements"/>
        <w:ind w:firstLine="0"/>
        <w:rPr>
          <w:lang w:eastAsia="it-IT"/>
          <w14:ligatures w14:val="standard"/>
        </w:rPr>
      </w:pPr>
    </w:p>
    <w:p w14:paraId="2DE46C27" w14:textId="77777777" w:rsidR="003E4E2B" w:rsidRDefault="007A61F4">
      <w:pPr>
        <w:pStyle w:val="Statements"/>
        <w:ind w:firstLine="0"/>
        <w:rPr>
          <w:lang w:eastAsia="it-IT"/>
          <w14:ligatures w14:val="standard"/>
        </w:rPr>
      </w:pPr>
      <w:r>
        <w:rPr>
          <w:lang w:eastAsia="it-IT"/>
          <w14:ligatures w14:val="standard"/>
        </w:rPr>
        <w:t xml:space="preserve">where TP and TN are denoted as True Positive and True Negative, FN and FT are denoted as False Negative and False </w:t>
      </w:r>
      <w:r>
        <w:rPr>
          <w:lang w:eastAsia="it-IT"/>
          <w14:ligatures w14:val="standard"/>
        </w:rPr>
        <w:lastRenderedPageBreak/>
        <w:t>Positive. To sum up, the higher the performance metrics value, the more accurate the prediction. Additionally, we compared the performance with the previous research using machine learning method, Support Vector Machine (SVM) and the CNN framework only to determine the optimal choice</w:t>
      </w:r>
      <w:r>
        <w:rPr>
          <w:rFonts w:hint="eastAsia"/>
          <w:lang w:eastAsia="it-IT"/>
          <w14:ligatures w14:val="standard"/>
        </w:rPr>
        <w:t xml:space="preserve"> </w:t>
      </w:r>
      <w:r>
        <w:rPr>
          <w:lang w:eastAsia="it-IT"/>
          <w14:ligatures w14:val="standard"/>
        </w:rPr>
        <w:fldChar w:fldCharType="begin"/>
      </w:r>
      <w:r>
        <w:rPr>
          <w:lang w:eastAsia="it-IT"/>
          <w14:ligatures w14:val="standard"/>
        </w:rPr>
        <w:instrText xml:space="preserve"> ADDIN EN.CITE &lt;EndNote&gt;&lt;Cite&gt;&lt;Author&gt;Zhen&lt;/Author&gt;&lt;Year&gt;2020&lt;/Year&gt;&lt;RecNum&gt;64&lt;/RecNum&gt;&lt;DisplayText&gt;[37]&lt;/DisplayText&gt;&lt;record&gt;&lt;rec-number&gt;64&lt;/rec-number&gt;&lt;foreign-keys&gt;&lt;key app="EN" db-id="0z2zw2dzop0r5gex9eo52tt5xxddzpzx5ver" timestamp="1599828169"&gt;64&lt;/key&gt;&lt;/foreign-keys&gt;&lt;ref-type name="Journal Article"&gt;17&lt;/ref-type&gt;&lt;contributors&gt;&lt;authors&gt;&lt;author&gt;Zhen, Di&lt;/author&gt;&lt;author&gt;Wu, Yuxuan&lt;/author&gt;&lt;author&gt;Zhang, Yuxin&lt;/author&gt;&lt;author&gt;Chen, Kunqi&lt;/author&gt;&lt;author&gt;Song, Bowen&lt;/author&gt;&lt;author&gt;Xu, Haiqi&lt;/author&gt;&lt;author&gt;Tang, Yujiao&lt;/author&gt;&lt;author&gt;Wei, Zhen&lt;/author&gt;&lt;author&gt;Meng, Jia&lt;/author&gt;&lt;/authors&gt;&lt;/contributors&gt;&lt;titles&gt;&lt;title&gt;m6A Reader: Epitranscriptome Target Prediction and Functional Characterization of N6-Methyladenosine (m6A) Readers&lt;/title&gt;&lt;secondary-title&gt;Frontiers in Cell and Developmental Biology&lt;/secondary-title&gt;&lt;/titles&gt;&lt;periodical&gt;&lt;full-title&gt;Frontiers in Cell and Developmental Biology&lt;/full-title&gt;&lt;/periodical&gt;&lt;pages&gt;741&lt;/pages&gt;&lt;volume&gt;8&lt;/volume&gt;&lt;dates&gt;&lt;year&gt;2020&lt;/year&gt;&lt;/dates&gt;&lt;isbn&gt;2296-634X&lt;/isbn&gt;&lt;urls&gt;&lt;/urls&gt;&lt;/record&gt;&lt;/Cite&gt;&lt;/EndNote&gt;</w:instrText>
      </w:r>
      <w:r>
        <w:rPr>
          <w:lang w:eastAsia="it-IT"/>
          <w14:ligatures w14:val="standard"/>
        </w:rPr>
        <w:fldChar w:fldCharType="separate"/>
      </w:r>
      <w:r>
        <w:rPr>
          <w:lang w:eastAsia="it-IT"/>
          <w14:ligatures w14:val="standard"/>
        </w:rPr>
        <w:t>[37]</w:t>
      </w:r>
      <w:r>
        <w:rPr>
          <w:lang w:eastAsia="it-IT"/>
          <w14:ligatures w14:val="standard"/>
        </w:rPr>
        <w:fldChar w:fldCharType="end"/>
      </w:r>
      <w:r>
        <w:rPr>
          <w:lang w:eastAsia="it-IT"/>
          <w14:ligatures w14:val="standard"/>
        </w:rPr>
        <w:t xml:space="preserve">. </w:t>
      </w:r>
    </w:p>
    <w:p w14:paraId="2F15E012" w14:textId="77777777" w:rsidR="003E4E2B" w:rsidRDefault="003E4E2B">
      <w:pPr>
        <w:pStyle w:val="Statements"/>
        <w:rPr>
          <w:lang w:eastAsia="it-IT"/>
          <w14:ligatures w14:val="standard"/>
        </w:rPr>
      </w:pPr>
    </w:p>
    <w:p w14:paraId="7541EC73" w14:textId="6F97BBFA" w:rsidR="003E4E2B" w:rsidRDefault="007A61F4">
      <w:pPr>
        <w:pStyle w:val="Statements"/>
        <w:ind w:firstLine="0"/>
        <w:rPr>
          <w:lang w:eastAsia="it-IT"/>
          <w14:ligatures w14:val="standard"/>
        </w:rPr>
      </w:pPr>
      <w:r>
        <w:rPr>
          <w:lang w:eastAsia="it-IT"/>
          <w14:ligatures w14:val="standard"/>
        </w:rPr>
        <w:t xml:space="preserve">We also exploited </w:t>
      </w:r>
      <w:proofErr w:type="spellStart"/>
      <w:r>
        <w:rPr>
          <w:lang w:eastAsia="it-IT"/>
          <w14:ligatures w14:val="standard"/>
        </w:rPr>
        <w:t>DeepExplain's</w:t>
      </w:r>
      <w:proofErr w:type="spellEnd"/>
      <w:r>
        <w:rPr>
          <w:lang w:eastAsia="it-IT"/>
          <w14:ligatures w14:val="standard"/>
        </w:rPr>
        <w:t xml:space="preserve"> epsilon-LRP method (gradient-based) </w:t>
      </w:r>
      <w:r>
        <w:rPr>
          <w:lang w:eastAsia="it-IT"/>
          <w14:ligatures w14:val="standard"/>
        </w:rPr>
        <w:fldChar w:fldCharType="begin"/>
      </w:r>
      <w:r>
        <w:rPr>
          <w:lang w:eastAsia="it-IT"/>
          <w14:ligatures w14:val="standard"/>
        </w:rPr>
        <w:instrText xml:space="preserve"> ADDIN EN.CITE &lt;EndNote&gt;&lt;Cite&gt;&lt;Author&gt;Ancona&lt;/Author&gt;&lt;Year&gt;2017&lt;/Year&gt;&lt;RecNum&gt;65&lt;/RecNum&gt;&lt;DisplayText&gt;[38]&lt;/DisplayText&gt;&lt;record&gt;&lt;rec-number&gt;65&lt;/rec-number&gt;&lt;foreign-keys&gt;&lt;key app="EN" db-id="0z2zw2dzop0r5gex9eo52tt5xxddzpzx5ver" timestamp="1599828175"&gt;65&lt;/key&gt;&lt;/foreign-keys&gt;&lt;ref-type name="Journal Article"&gt;17&lt;/ref-type&gt;&lt;contributors&gt;&lt;authors&gt;&lt;author&gt;Ancona, Marco&lt;/author&gt;&lt;author&gt;Ceolini, Enea&lt;/author&gt;&lt;author&gt;Öztireli, Cengiz&lt;/author&gt;&lt;author&gt;Gross, Markus&lt;/author&gt;&lt;/authors&gt;&lt;/contributors&gt;&lt;titles&gt;&lt;title&gt;Towards better understanding of gradient-based attribution methods for deep neural networks&lt;/title&gt;&lt;secondary-title&gt;arXiv preprint arXiv:1711.06104&lt;/secondary-title&gt;&lt;/titles&gt;&lt;periodical&gt;&lt;full-title&gt;arXiv preprint arXiv:1711.06104&lt;/full-title&gt;&lt;/periodical&gt;&lt;dates&gt;&lt;year&gt;2017&lt;/year&gt;&lt;/dates&gt;&lt;urls&gt;&lt;/urls&gt;&lt;/record&gt;&lt;/Cite&gt;&lt;/EndNote&gt;</w:instrText>
      </w:r>
      <w:r>
        <w:rPr>
          <w:lang w:eastAsia="it-IT"/>
          <w14:ligatures w14:val="standard"/>
        </w:rPr>
        <w:fldChar w:fldCharType="separate"/>
      </w:r>
      <w:r>
        <w:rPr>
          <w:lang w:eastAsia="it-IT"/>
          <w14:ligatures w14:val="standard"/>
        </w:rPr>
        <w:t>[38]</w:t>
      </w:r>
      <w:r>
        <w:rPr>
          <w:lang w:eastAsia="it-IT"/>
          <w14:ligatures w14:val="standard"/>
        </w:rPr>
        <w:fldChar w:fldCharType="end"/>
      </w:r>
      <w:r>
        <w:rPr>
          <w:rFonts w:hint="eastAsia"/>
          <w:lang w:eastAsia="it-IT"/>
          <w14:ligatures w14:val="standard"/>
        </w:rPr>
        <w:t xml:space="preserve"> </w:t>
      </w:r>
      <w:r>
        <w:rPr>
          <w:lang w:eastAsia="it-IT"/>
          <w14:ligatures w14:val="standard"/>
        </w:rPr>
        <w:t xml:space="preserve">to </w:t>
      </w:r>
      <w:r w:rsidR="00B86349">
        <w:rPr>
          <w:lang w:eastAsia="it-IT"/>
          <w14:ligatures w14:val="standard"/>
        </w:rPr>
        <w:t xml:space="preserve">calculate the contribution in each </w:t>
      </w:r>
      <w:r w:rsidR="00B86349">
        <w:rPr>
          <w:lang w:eastAsia="it-IT"/>
          <w14:ligatures w14:val="standard"/>
        </w:rPr>
        <w:t>feature input</w:t>
      </w:r>
      <w:r>
        <w:rPr>
          <w:lang w:eastAsia="it-IT"/>
          <w14:ligatures w14:val="standard"/>
        </w:rPr>
        <w:t xml:space="preserve">. With the assistance of this approach, we could rank the nucleotides’ significance in identifying the </w:t>
      </w:r>
      <w:r>
        <w:t>m</w:t>
      </w:r>
      <w:r>
        <w:rPr>
          <w:vertAlign w:val="superscript"/>
        </w:rPr>
        <w:t>6</w:t>
      </w:r>
      <w:r>
        <w:t>A</w:t>
      </w:r>
      <w:r>
        <w:rPr>
          <w:lang w:eastAsia="it-IT"/>
          <w14:ligatures w14:val="standard"/>
        </w:rPr>
        <w:t xml:space="preserve"> readers’ substrates. Moreover, we extend the sequence upstream/downstream length from 50bp to 250bp, hoping to cover more information in determining each nucleotide contribution. </w:t>
      </w:r>
    </w:p>
    <w:p w14:paraId="7D18F6C7" w14:textId="77777777" w:rsidR="003E4E2B" w:rsidRDefault="003E4E2B">
      <w:pPr>
        <w:pStyle w:val="Statements"/>
        <w:ind w:firstLine="0"/>
        <w:rPr>
          <w:lang w:eastAsia="zh-CN"/>
          <w14:ligatures w14:val="standard"/>
        </w:rPr>
        <w:sectPr w:rsidR="003E4E2B">
          <w:endnotePr>
            <w:numFmt w:val="decimal"/>
          </w:endnotePr>
          <w:type w:val="continuous"/>
          <w:pgSz w:w="12240" w:h="15840"/>
          <w:pgMar w:top="1500" w:right="1080" w:bottom="1600" w:left="1080" w:header="1080" w:footer="1080" w:gutter="0"/>
          <w:pgNumType w:start="1"/>
          <w:cols w:num="2" w:space="480"/>
          <w:titlePg/>
          <w:docGrid w:linePitch="360"/>
        </w:sectPr>
      </w:pPr>
    </w:p>
    <w:p w14:paraId="14832E4A" w14:textId="77777777" w:rsidR="003E4E2B" w:rsidRDefault="003E4E2B">
      <w:pPr>
        <w:pStyle w:val="Statements"/>
        <w:ind w:firstLine="0"/>
        <w:rPr>
          <w:lang w:eastAsia="zh-CN"/>
          <w14:ligatures w14:val="standard"/>
        </w:rPr>
      </w:pPr>
    </w:p>
    <w:p w14:paraId="43453D59" w14:textId="77777777" w:rsidR="003E4E2B" w:rsidRDefault="003E4E2B">
      <w:pPr>
        <w:pStyle w:val="Statements"/>
        <w:ind w:firstLine="0"/>
        <w:rPr>
          <w:lang w:eastAsia="zh-CN"/>
          <w14:ligatures w14:val="standard"/>
        </w:rPr>
        <w:sectPr w:rsidR="003E4E2B">
          <w:endnotePr>
            <w:numFmt w:val="decimal"/>
          </w:endnotePr>
          <w:type w:val="continuous"/>
          <w:pgSz w:w="12240" w:h="15840"/>
          <w:pgMar w:top="1500" w:right="1080" w:bottom="1600" w:left="1080" w:header="1080" w:footer="1080" w:gutter="0"/>
          <w:pgNumType w:start="1"/>
          <w:cols w:space="480"/>
          <w:titlePg/>
          <w:docGrid w:linePitch="360"/>
        </w:sectPr>
      </w:pPr>
    </w:p>
    <w:p w14:paraId="524F63F6" w14:textId="77777777" w:rsidR="003E4E2B" w:rsidRDefault="007A61F4">
      <w:pPr>
        <w:pStyle w:val="Statements"/>
        <w:ind w:firstLine="0"/>
        <w:jc w:val="center"/>
        <w:rPr>
          <w:b/>
          <w:bCs/>
        </w:rPr>
      </w:pPr>
      <w:r>
        <w:rPr>
          <w:noProof/>
          <w:lang w:eastAsia="zh-CN"/>
        </w:rPr>
        <w:drawing>
          <wp:inline distT="0" distB="0" distL="0" distR="0" wp14:anchorId="5B8A2A69" wp14:editId="5E89E34C">
            <wp:extent cx="5193030" cy="1929130"/>
            <wp:effectExtent l="0" t="0" r="127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a:picLocks noChangeAspect="1"/>
                    </pic:cNvPicPr>
                  </pic:nvPicPr>
                  <pic:blipFill>
                    <a:blip r:embed="rId14"/>
                    <a:stretch>
                      <a:fillRect/>
                    </a:stretch>
                  </pic:blipFill>
                  <pic:spPr>
                    <a:xfrm>
                      <a:off x="0" y="0"/>
                      <a:ext cx="5193030" cy="1929130"/>
                    </a:xfrm>
                    <a:prstGeom prst="rect">
                      <a:avLst/>
                    </a:prstGeom>
                  </pic:spPr>
                </pic:pic>
              </a:graphicData>
            </a:graphic>
          </wp:inline>
        </w:drawing>
      </w:r>
    </w:p>
    <w:p w14:paraId="4ABAAC08" w14:textId="77777777" w:rsidR="003E4E2B" w:rsidRDefault="003E4E2B">
      <w:pPr>
        <w:rPr>
          <w:b/>
          <w:bCs/>
          <w:lang w:eastAsia="zh-CN"/>
        </w:rPr>
      </w:pPr>
    </w:p>
    <w:p w14:paraId="76669CAC" w14:textId="77777777" w:rsidR="003E4E2B" w:rsidRDefault="003E4E2B">
      <w:pPr>
        <w:rPr>
          <w:b/>
          <w:bCs/>
        </w:rPr>
      </w:pPr>
    </w:p>
    <w:p w14:paraId="599576A8" w14:textId="77777777" w:rsidR="003E4E2B" w:rsidRDefault="007A61F4">
      <w:pPr>
        <w:rPr>
          <w:b/>
          <w:bCs/>
        </w:rPr>
      </w:pPr>
      <w:r>
        <w:rPr>
          <w:b/>
          <w:bCs/>
        </w:rPr>
        <w:t>Figure 1: Overall architecture of the deep learning model</w:t>
      </w:r>
    </w:p>
    <w:p w14:paraId="55F5F4C1" w14:textId="353C686C" w:rsidR="003E4E2B" w:rsidRDefault="007A61F4">
      <w:pPr>
        <w:sectPr w:rsidR="003E4E2B">
          <w:endnotePr>
            <w:numFmt w:val="decimal"/>
          </w:endnotePr>
          <w:type w:val="continuous"/>
          <w:pgSz w:w="12240" w:h="15840"/>
          <w:pgMar w:top="1500" w:right="1080" w:bottom="1600" w:left="1080" w:header="1080" w:footer="1080" w:gutter="0"/>
          <w:pgNumType w:start="1"/>
          <w:cols w:space="480"/>
          <w:titlePg/>
          <w:docGrid w:linePitch="360"/>
        </w:sectPr>
      </w:pPr>
      <w:r>
        <w:t xml:space="preserve">The sequence data are encoded by One-hot method and fed into the convolution layer and followed by the pooling layer twice to extract the significant features. The LSTM layer learns the </w:t>
      </w:r>
      <w:r w:rsidR="003A2E50">
        <w:t>long-term dependenc</w:t>
      </w:r>
      <w:r w:rsidR="00327D31">
        <w:t xml:space="preserve">ies </w:t>
      </w:r>
      <w:r>
        <w:t>between sequence data generated by convolution layers. The flatten layer combines the previous kernels into a vector and inputs to the fully connected layer to calculate the probability of being m</w:t>
      </w:r>
      <w:r>
        <w:rPr>
          <w:vertAlign w:val="superscript"/>
        </w:rPr>
        <w:t>6</w:t>
      </w:r>
      <w:r>
        <w:t>A reader substrate site</w:t>
      </w:r>
    </w:p>
    <w:p w14:paraId="57BB7544" w14:textId="77777777" w:rsidR="003E4E2B" w:rsidRDefault="003E4E2B"/>
    <w:p w14:paraId="7D4CA60E" w14:textId="77777777" w:rsidR="003E4E2B" w:rsidRDefault="003E4E2B"/>
    <w:p w14:paraId="4D8E93C9" w14:textId="58E25110" w:rsidR="0068563D" w:rsidRDefault="0068563D">
      <w:pPr>
        <w:sectPr w:rsidR="0068563D">
          <w:endnotePr>
            <w:numFmt w:val="decimal"/>
          </w:endnotePr>
          <w:type w:val="continuous"/>
          <w:pgSz w:w="12240" w:h="15840"/>
          <w:pgMar w:top="1500" w:right="1080" w:bottom="1600" w:left="1080" w:header="1080" w:footer="1080" w:gutter="0"/>
          <w:pgNumType w:start="1"/>
          <w:cols w:space="480"/>
          <w:titlePg/>
          <w:docGrid w:linePitch="360"/>
        </w:sectPr>
      </w:pPr>
    </w:p>
    <w:p w14:paraId="71C856F0" w14:textId="77777777" w:rsidR="003E4E2B" w:rsidRDefault="007A61F4">
      <w:pPr>
        <w:pStyle w:val="Head1"/>
        <w:spacing w:before="380"/>
        <w:ind w:left="0" w:firstLine="0"/>
        <w:rPr>
          <w14:ligatures w14:val="standard"/>
        </w:rPr>
      </w:pPr>
      <w:r>
        <w:rPr>
          <w:rStyle w:val="Label"/>
          <w:rFonts w:eastAsia="SimSun"/>
          <w:lang w:eastAsia="zh-CN"/>
          <w14:ligatures w14:val="standard"/>
        </w:rPr>
        <w:t xml:space="preserve">3 </w:t>
      </w:r>
      <w:r>
        <w:rPr>
          <w14:ligatures w14:val="standard"/>
        </w:rPr>
        <w:t>Results and discussion</w:t>
      </w:r>
    </w:p>
    <w:p w14:paraId="2DBC3BFC" w14:textId="77777777" w:rsidR="003E4E2B" w:rsidRDefault="007A61F4">
      <w:pPr>
        <w:pStyle w:val="Head1"/>
        <w:spacing w:before="380"/>
        <w:ind w:left="0" w:firstLine="0"/>
        <w:rPr>
          <w14:ligatures w14:val="standard"/>
        </w:rPr>
      </w:pPr>
      <w:r>
        <w:rPr>
          <w14:ligatures w14:val="standard"/>
        </w:rPr>
        <w:t>3.1 Model comparison</w:t>
      </w:r>
    </w:p>
    <w:p w14:paraId="295603B2" w14:textId="77777777" w:rsidR="003E4E2B" w:rsidRDefault="007A61F4">
      <w:pPr>
        <w:pStyle w:val="Statements"/>
        <w:ind w:firstLine="0"/>
        <w:rPr>
          <w:lang w:eastAsia="it-IT"/>
          <w14:ligatures w14:val="standard"/>
        </w:rPr>
      </w:pPr>
      <w:r>
        <w:rPr>
          <w:lang w:eastAsia="it-IT"/>
          <w14:ligatures w14:val="standard"/>
        </w:rPr>
        <w:t xml:space="preserve">To compare the performance of machine learning and deep learning models in predicting  </w:t>
      </w:r>
      <w:r>
        <w:t>m</w:t>
      </w:r>
      <w:r>
        <w:rPr>
          <w:vertAlign w:val="superscript"/>
        </w:rPr>
        <w:t>6</w:t>
      </w:r>
      <w:r>
        <w:t>A</w:t>
      </w:r>
      <w:r>
        <w:rPr>
          <w:lang w:eastAsia="it-IT"/>
          <w14:ligatures w14:val="standard"/>
        </w:rPr>
        <w:t xml:space="preserve"> modification sites, models with three different classifiers were trained: machine learning algorithm SVM (Support Vector Machine), deep learning algorithm CNN (Convolutional Neural Network), and the combination of CNN and RNN algorithm (Recurrent Neural Networks, specifically, Bidirectional LSTM Network), were built. Six mammalian </w:t>
      </w:r>
      <w:r>
        <w:t>m</w:t>
      </w:r>
      <w:r>
        <w:rPr>
          <w:vertAlign w:val="superscript"/>
        </w:rPr>
        <w:t>6</w:t>
      </w:r>
      <w:r>
        <w:t>A</w:t>
      </w:r>
      <w:r>
        <w:rPr>
          <w:lang w:eastAsia="it-IT"/>
          <w14:ligatures w14:val="standard"/>
        </w:rPr>
        <w:t xml:space="preserve"> reader binding site datasets were used to train models, namely, EIF3a, YTHDF1-3, YTHDC1 and YTHDC2. For SVM model, a commonly used transcript with size of 41bp was used and encoded by One-hot method. For the two deep learning models, full transcripts and mature transcripts with the length of 1001bp were chosen and encoded by One-hot as well. The performance metrics for SVM, CNN, CNN+RNN model were summarized in </w:t>
      </w:r>
      <w:r>
        <w:rPr>
          <w:b/>
          <w:bCs/>
          <w:lang w:eastAsia="it-IT"/>
          <w14:ligatures w14:val="standard"/>
        </w:rPr>
        <w:t>Table 2</w:t>
      </w:r>
      <w:r>
        <w:rPr>
          <w:lang w:eastAsia="it-IT"/>
          <w14:ligatures w14:val="standard"/>
        </w:rPr>
        <w:t xml:space="preserve">. The model with CNN classifier achieved better prediction performance (AUROC = 0.929, PRAUC = 0.939) compared with SVM model, with AUROC </w:t>
      </w:r>
      <w:r>
        <w:rPr>
          <w:lang w:eastAsia="it-IT"/>
          <w14:ligatures w14:val="standard"/>
        </w:rPr>
        <w:t xml:space="preserve">of 0.817 and PRAUC of 0.815. The combination of CNN and RNN classifiers achieved highest performance among the three models (AUROC = 0.942, PRAUC = 0.95). The AUROC for SVM model is respectively 12.06% and 13.27% lower than the CNN model and CNN + RNN model, which suggested that that deep learning algorithms are more powerful in characterizing </w:t>
      </w:r>
      <w:r>
        <w:t>m</w:t>
      </w:r>
      <w:r>
        <w:rPr>
          <w:vertAlign w:val="superscript"/>
        </w:rPr>
        <w:t>6</w:t>
      </w:r>
      <w:r>
        <w:t>A</w:t>
      </w:r>
      <w:r>
        <w:rPr>
          <w:lang w:eastAsia="it-IT"/>
          <w14:ligatures w14:val="standard"/>
        </w:rPr>
        <w:t xml:space="preserve"> sites. </w:t>
      </w:r>
    </w:p>
    <w:p w14:paraId="067E624B" w14:textId="77777777" w:rsidR="003E4E2B" w:rsidRDefault="003E4E2B">
      <w:pPr>
        <w:pStyle w:val="Statements"/>
        <w:ind w:firstLine="0"/>
        <w:rPr>
          <w:lang w:eastAsia="it-IT"/>
          <w14:ligatures w14:val="standard"/>
        </w:rPr>
      </w:pPr>
    </w:p>
    <w:p w14:paraId="398D7A03" w14:textId="77777777" w:rsidR="003E4E2B" w:rsidRDefault="007A61F4">
      <w:pPr>
        <w:pStyle w:val="Statements"/>
        <w:ind w:firstLine="0"/>
      </w:pPr>
      <w:r>
        <w:rPr>
          <w:b/>
          <w:bCs/>
        </w:rPr>
        <w:t xml:space="preserve">Table 2: </w:t>
      </w:r>
      <w:r>
        <w:t>Performance metrics of EIF3A full transcripts were chosen to demonstrate the AUROC, PRAUC, MCC and Accuracy for CNN, SVM and CNN+RNN models.</w:t>
      </w:r>
    </w:p>
    <w:tbl>
      <w:tblPr>
        <w:tblpPr w:leftFromText="180" w:rightFromText="180" w:vertAnchor="text" w:horzAnchor="margin" w:tblpXSpec="right" w:tblpY="56"/>
        <w:tblW w:w="4800" w:type="dxa"/>
        <w:jc w:val="right"/>
        <w:tblLayout w:type="fixed"/>
        <w:tblLook w:val="04A0" w:firstRow="1" w:lastRow="0" w:firstColumn="1" w:lastColumn="0" w:noHBand="0" w:noVBand="1"/>
      </w:tblPr>
      <w:tblGrid>
        <w:gridCol w:w="926"/>
        <w:gridCol w:w="1029"/>
        <w:gridCol w:w="921"/>
        <w:gridCol w:w="13"/>
        <w:gridCol w:w="949"/>
        <w:gridCol w:w="962"/>
      </w:tblGrid>
      <w:tr w:rsidR="003E4E2B" w14:paraId="126581DF" w14:textId="77777777">
        <w:trPr>
          <w:trHeight w:val="411"/>
          <w:jc w:val="right"/>
        </w:trPr>
        <w:tc>
          <w:tcPr>
            <w:tcW w:w="926" w:type="dxa"/>
            <w:tcBorders>
              <w:top w:val="single" w:sz="6" w:space="0" w:color="auto"/>
              <w:bottom w:val="single" w:sz="4" w:space="0" w:color="auto"/>
            </w:tcBorders>
            <w:shd w:val="clear" w:color="auto" w:fill="auto"/>
            <w:tcMar>
              <w:left w:w="0" w:type="dxa"/>
              <w:right w:w="0" w:type="dxa"/>
            </w:tcMar>
            <w:vAlign w:val="center"/>
          </w:tcPr>
          <w:p w14:paraId="038EA9B9" w14:textId="77777777" w:rsidR="003E4E2B" w:rsidRDefault="003E4E2B">
            <w:pPr>
              <w:spacing w:before="40" w:after="40"/>
              <w:ind w:left="28"/>
              <w:jc w:val="center"/>
              <w:rPr>
                <w:color w:val="000000" w:themeColor="text1"/>
              </w:rPr>
            </w:pPr>
          </w:p>
        </w:tc>
        <w:tc>
          <w:tcPr>
            <w:tcW w:w="1029" w:type="dxa"/>
            <w:tcBorders>
              <w:top w:val="single" w:sz="6" w:space="0" w:color="auto"/>
              <w:bottom w:val="single" w:sz="4" w:space="0" w:color="auto"/>
            </w:tcBorders>
            <w:shd w:val="clear" w:color="auto" w:fill="auto"/>
            <w:tcMar>
              <w:left w:w="0" w:type="dxa"/>
              <w:right w:w="0" w:type="dxa"/>
            </w:tcMar>
            <w:vAlign w:val="center"/>
          </w:tcPr>
          <w:p w14:paraId="1311CF83" w14:textId="77777777" w:rsidR="003E4E2B" w:rsidRDefault="007A61F4">
            <w:pPr>
              <w:spacing w:before="40" w:after="40"/>
              <w:ind w:left="28"/>
              <w:jc w:val="center"/>
              <w:rPr>
                <w:color w:val="000000" w:themeColor="text1"/>
              </w:rPr>
            </w:pPr>
            <w:r>
              <w:rPr>
                <w:color w:val="000000" w:themeColor="text1"/>
              </w:rPr>
              <w:t>AUROC</w:t>
            </w:r>
          </w:p>
        </w:tc>
        <w:tc>
          <w:tcPr>
            <w:tcW w:w="921" w:type="dxa"/>
            <w:tcBorders>
              <w:top w:val="single" w:sz="6" w:space="0" w:color="auto"/>
            </w:tcBorders>
            <w:shd w:val="clear" w:color="auto" w:fill="auto"/>
            <w:tcMar>
              <w:left w:w="0" w:type="dxa"/>
              <w:right w:w="0" w:type="dxa"/>
            </w:tcMar>
            <w:vAlign w:val="center"/>
          </w:tcPr>
          <w:p w14:paraId="2D529BFF" w14:textId="77777777" w:rsidR="003E4E2B" w:rsidRDefault="007A61F4">
            <w:pPr>
              <w:spacing w:before="40" w:after="40"/>
              <w:ind w:left="28"/>
              <w:jc w:val="center"/>
              <w:rPr>
                <w:color w:val="000000" w:themeColor="text1"/>
              </w:rPr>
            </w:pPr>
            <w:r>
              <w:rPr>
                <w:color w:val="000000" w:themeColor="text1"/>
              </w:rPr>
              <w:t>PRAUC</w:t>
            </w:r>
          </w:p>
        </w:tc>
        <w:tc>
          <w:tcPr>
            <w:tcW w:w="962" w:type="dxa"/>
            <w:gridSpan w:val="2"/>
            <w:tcBorders>
              <w:top w:val="single" w:sz="6" w:space="0" w:color="auto"/>
            </w:tcBorders>
            <w:shd w:val="clear" w:color="auto" w:fill="auto"/>
            <w:vAlign w:val="center"/>
          </w:tcPr>
          <w:p w14:paraId="55376372" w14:textId="77777777" w:rsidR="003E4E2B" w:rsidRDefault="007A61F4">
            <w:pPr>
              <w:spacing w:before="40" w:after="40"/>
              <w:ind w:left="28"/>
              <w:jc w:val="center"/>
              <w:rPr>
                <w:color w:val="000000" w:themeColor="text1"/>
              </w:rPr>
            </w:pPr>
            <w:r>
              <w:rPr>
                <w:color w:val="000000" w:themeColor="text1"/>
              </w:rPr>
              <w:t>MCC</w:t>
            </w:r>
          </w:p>
        </w:tc>
        <w:tc>
          <w:tcPr>
            <w:tcW w:w="962" w:type="dxa"/>
            <w:tcBorders>
              <w:top w:val="single" w:sz="6" w:space="0" w:color="auto"/>
            </w:tcBorders>
            <w:vAlign w:val="center"/>
          </w:tcPr>
          <w:p w14:paraId="48EEF623" w14:textId="77777777" w:rsidR="003E4E2B" w:rsidRDefault="007A61F4">
            <w:pPr>
              <w:spacing w:before="40" w:after="40"/>
              <w:jc w:val="center"/>
              <w:rPr>
                <w:color w:val="000000" w:themeColor="text1"/>
              </w:rPr>
            </w:pPr>
            <w:r>
              <w:rPr>
                <w:color w:val="000000" w:themeColor="text1"/>
              </w:rPr>
              <w:t>ACC</w:t>
            </w:r>
          </w:p>
        </w:tc>
      </w:tr>
      <w:tr w:rsidR="003E4E2B" w14:paraId="2F58BD54" w14:textId="77777777">
        <w:trPr>
          <w:trHeight w:val="305"/>
          <w:jc w:val="right"/>
        </w:trPr>
        <w:tc>
          <w:tcPr>
            <w:tcW w:w="926" w:type="dxa"/>
            <w:tcBorders>
              <w:top w:val="single" w:sz="4" w:space="0" w:color="auto"/>
            </w:tcBorders>
            <w:shd w:val="clear" w:color="auto" w:fill="auto"/>
            <w:tcMar>
              <w:left w:w="0" w:type="dxa"/>
              <w:right w:w="0" w:type="dxa"/>
            </w:tcMar>
            <w:vAlign w:val="center"/>
          </w:tcPr>
          <w:p w14:paraId="5B3403BA" w14:textId="77777777" w:rsidR="003E4E2B" w:rsidRDefault="007A61F4">
            <w:pPr>
              <w:spacing w:before="40" w:after="40"/>
              <w:ind w:left="28"/>
              <w:jc w:val="center"/>
              <w:rPr>
                <w:color w:val="000000" w:themeColor="text1"/>
              </w:rPr>
            </w:pPr>
            <w:r>
              <w:rPr>
                <w:color w:val="000000" w:themeColor="text1"/>
              </w:rPr>
              <w:t>SVM</w:t>
            </w:r>
          </w:p>
        </w:tc>
        <w:tc>
          <w:tcPr>
            <w:tcW w:w="1029" w:type="dxa"/>
            <w:tcBorders>
              <w:top w:val="single" w:sz="4" w:space="0" w:color="auto"/>
            </w:tcBorders>
            <w:shd w:val="clear" w:color="auto" w:fill="auto"/>
            <w:tcMar>
              <w:left w:w="0" w:type="dxa"/>
              <w:right w:w="0" w:type="dxa"/>
            </w:tcMar>
            <w:vAlign w:val="center"/>
          </w:tcPr>
          <w:p w14:paraId="757FEDDA" w14:textId="77777777" w:rsidR="003E4E2B" w:rsidRDefault="007A61F4">
            <w:pPr>
              <w:spacing w:before="40" w:after="40"/>
              <w:ind w:left="28"/>
              <w:jc w:val="center"/>
              <w:rPr>
                <w:color w:val="000000" w:themeColor="text1"/>
              </w:rPr>
            </w:pPr>
            <w:r>
              <w:rPr>
                <w:color w:val="000000" w:themeColor="text1"/>
              </w:rPr>
              <w:t>0.817</w:t>
            </w:r>
          </w:p>
        </w:tc>
        <w:tc>
          <w:tcPr>
            <w:tcW w:w="934" w:type="dxa"/>
            <w:gridSpan w:val="2"/>
            <w:tcBorders>
              <w:top w:val="single" w:sz="4" w:space="0" w:color="auto"/>
            </w:tcBorders>
            <w:shd w:val="clear" w:color="auto" w:fill="auto"/>
            <w:tcMar>
              <w:left w:w="0" w:type="dxa"/>
              <w:right w:w="0" w:type="dxa"/>
            </w:tcMar>
            <w:vAlign w:val="center"/>
          </w:tcPr>
          <w:p w14:paraId="47D4CAFE" w14:textId="77777777" w:rsidR="003E4E2B" w:rsidRDefault="007A61F4">
            <w:pPr>
              <w:spacing w:before="40" w:after="40"/>
              <w:ind w:left="28"/>
              <w:jc w:val="center"/>
              <w:rPr>
                <w:color w:val="000000" w:themeColor="text1"/>
              </w:rPr>
            </w:pPr>
            <w:r>
              <w:rPr>
                <w:color w:val="000000" w:themeColor="text1"/>
              </w:rPr>
              <w:t>0.815</w:t>
            </w:r>
          </w:p>
        </w:tc>
        <w:tc>
          <w:tcPr>
            <w:tcW w:w="949" w:type="dxa"/>
            <w:tcBorders>
              <w:top w:val="single" w:sz="4" w:space="0" w:color="auto"/>
            </w:tcBorders>
            <w:shd w:val="clear" w:color="auto" w:fill="auto"/>
            <w:tcMar>
              <w:left w:w="0" w:type="dxa"/>
              <w:right w:w="0" w:type="dxa"/>
            </w:tcMar>
            <w:vAlign w:val="center"/>
          </w:tcPr>
          <w:p w14:paraId="497C436C" w14:textId="77777777" w:rsidR="003E4E2B" w:rsidRDefault="007A61F4">
            <w:pPr>
              <w:spacing w:before="40" w:after="40"/>
              <w:ind w:left="28"/>
              <w:jc w:val="center"/>
              <w:rPr>
                <w:color w:val="000000" w:themeColor="text1"/>
              </w:rPr>
            </w:pPr>
            <w:r>
              <w:rPr>
                <w:color w:val="000000" w:themeColor="text1"/>
              </w:rPr>
              <w:t>0.5</w:t>
            </w:r>
          </w:p>
        </w:tc>
        <w:tc>
          <w:tcPr>
            <w:tcW w:w="962" w:type="dxa"/>
            <w:tcBorders>
              <w:top w:val="single" w:sz="4" w:space="0" w:color="auto"/>
            </w:tcBorders>
            <w:vAlign w:val="center"/>
          </w:tcPr>
          <w:p w14:paraId="3F335536" w14:textId="77777777" w:rsidR="003E4E2B" w:rsidRDefault="007A61F4">
            <w:pPr>
              <w:spacing w:before="40" w:after="40"/>
              <w:ind w:left="28"/>
              <w:jc w:val="center"/>
              <w:rPr>
                <w:color w:val="000000" w:themeColor="text1"/>
              </w:rPr>
            </w:pPr>
            <w:r>
              <w:rPr>
                <w:color w:val="000000" w:themeColor="text1"/>
              </w:rPr>
              <w:t>0.75</w:t>
            </w:r>
          </w:p>
        </w:tc>
      </w:tr>
      <w:tr w:rsidR="003E4E2B" w14:paraId="77BE0A0E" w14:textId="77777777">
        <w:trPr>
          <w:trHeight w:val="294"/>
          <w:jc w:val="right"/>
        </w:trPr>
        <w:tc>
          <w:tcPr>
            <w:tcW w:w="926" w:type="dxa"/>
            <w:shd w:val="clear" w:color="auto" w:fill="auto"/>
            <w:tcMar>
              <w:left w:w="0" w:type="dxa"/>
              <w:right w:w="0" w:type="dxa"/>
            </w:tcMar>
            <w:vAlign w:val="center"/>
          </w:tcPr>
          <w:p w14:paraId="7A6408A4" w14:textId="77777777" w:rsidR="003E4E2B" w:rsidRDefault="007A61F4">
            <w:pPr>
              <w:spacing w:before="40" w:after="40"/>
              <w:ind w:left="28"/>
              <w:jc w:val="center"/>
              <w:rPr>
                <w:color w:val="000000" w:themeColor="text1"/>
              </w:rPr>
            </w:pPr>
            <w:r>
              <w:rPr>
                <w:color w:val="000000" w:themeColor="text1"/>
              </w:rPr>
              <w:t>CNN</w:t>
            </w:r>
          </w:p>
        </w:tc>
        <w:tc>
          <w:tcPr>
            <w:tcW w:w="1029" w:type="dxa"/>
            <w:shd w:val="clear" w:color="auto" w:fill="auto"/>
            <w:tcMar>
              <w:left w:w="0" w:type="dxa"/>
              <w:right w:w="0" w:type="dxa"/>
            </w:tcMar>
            <w:vAlign w:val="center"/>
          </w:tcPr>
          <w:p w14:paraId="6AAC8691" w14:textId="77777777" w:rsidR="003E4E2B" w:rsidRDefault="007A61F4">
            <w:pPr>
              <w:spacing w:before="40" w:after="40"/>
              <w:ind w:left="28"/>
              <w:jc w:val="center"/>
              <w:rPr>
                <w:color w:val="000000" w:themeColor="text1"/>
              </w:rPr>
            </w:pPr>
            <w:r>
              <w:rPr>
                <w:color w:val="000000" w:themeColor="text1"/>
              </w:rPr>
              <w:t>0.929</w:t>
            </w:r>
          </w:p>
        </w:tc>
        <w:tc>
          <w:tcPr>
            <w:tcW w:w="934" w:type="dxa"/>
            <w:gridSpan w:val="2"/>
            <w:shd w:val="clear" w:color="auto" w:fill="auto"/>
            <w:tcMar>
              <w:left w:w="0" w:type="dxa"/>
              <w:right w:w="0" w:type="dxa"/>
            </w:tcMar>
            <w:vAlign w:val="center"/>
          </w:tcPr>
          <w:p w14:paraId="77B366C7" w14:textId="77777777" w:rsidR="003E4E2B" w:rsidRDefault="007A61F4">
            <w:pPr>
              <w:spacing w:before="40" w:after="40"/>
              <w:ind w:left="28"/>
              <w:jc w:val="center"/>
              <w:rPr>
                <w:color w:val="000000" w:themeColor="text1"/>
              </w:rPr>
            </w:pPr>
            <w:r>
              <w:rPr>
                <w:color w:val="000000" w:themeColor="text1"/>
              </w:rPr>
              <w:t>0.939</w:t>
            </w:r>
          </w:p>
        </w:tc>
        <w:tc>
          <w:tcPr>
            <w:tcW w:w="949" w:type="dxa"/>
            <w:shd w:val="clear" w:color="auto" w:fill="auto"/>
            <w:tcMar>
              <w:left w:w="0" w:type="dxa"/>
              <w:right w:w="0" w:type="dxa"/>
            </w:tcMar>
            <w:vAlign w:val="center"/>
          </w:tcPr>
          <w:p w14:paraId="387AD508" w14:textId="77777777" w:rsidR="003E4E2B" w:rsidRDefault="007A61F4">
            <w:pPr>
              <w:spacing w:before="40" w:after="40"/>
              <w:ind w:left="28"/>
              <w:jc w:val="center"/>
              <w:rPr>
                <w:color w:val="000000" w:themeColor="text1"/>
              </w:rPr>
            </w:pPr>
            <w:r>
              <w:rPr>
                <w:color w:val="000000" w:themeColor="text1"/>
              </w:rPr>
              <w:t>0.736</w:t>
            </w:r>
          </w:p>
        </w:tc>
        <w:tc>
          <w:tcPr>
            <w:tcW w:w="962" w:type="dxa"/>
            <w:vAlign w:val="center"/>
          </w:tcPr>
          <w:p w14:paraId="5B4B6DBE" w14:textId="77777777" w:rsidR="003E4E2B" w:rsidRDefault="007A61F4">
            <w:pPr>
              <w:spacing w:before="40" w:after="40"/>
              <w:ind w:left="28"/>
              <w:jc w:val="center"/>
              <w:rPr>
                <w:color w:val="000000" w:themeColor="text1"/>
              </w:rPr>
            </w:pPr>
            <w:r>
              <w:rPr>
                <w:color w:val="000000" w:themeColor="text1"/>
              </w:rPr>
              <w:t>0.868</w:t>
            </w:r>
          </w:p>
        </w:tc>
      </w:tr>
      <w:tr w:rsidR="003E4E2B" w14:paraId="1B1F01E9" w14:textId="77777777">
        <w:trPr>
          <w:trHeight w:val="317"/>
          <w:jc w:val="right"/>
        </w:trPr>
        <w:tc>
          <w:tcPr>
            <w:tcW w:w="926" w:type="dxa"/>
            <w:tcBorders>
              <w:bottom w:val="single" w:sz="4" w:space="0" w:color="auto"/>
            </w:tcBorders>
            <w:shd w:val="clear" w:color="auto" w:fill="auto"/>
            <w:tcMar>
              <w:left w:w="0" w:type="dxa"/>
              <w:right w:w="0" w:type="dxa"/>
            </w:tcMar>
            <w:vAlign w:val="center"/>
          </w:tcPr>
          <w:p w14:paraId="5094BAD7" w14:textId="77777777" w:rsidR="003E4E2B" w:rsidRDefault="007A61F4">
            <w:pPr>
              <w:spacing w:before="40" w:after="40"/>
              <w:ind w:left="28"/>
              <w:jc w:val="center"/>
              <w:rPr>
                <w:color w:val="000000" w:themeColor="text1"/>
              </w:rPr>
            </w:pPr>
            <w:r>
              <w:rPr>
                <w:color w:val="000000" w:themeColor="text1"/>
              </w:rPr>
              <w:t>CNN+RNN</w:t>
            </w:r>
          </w:p>
        </w:tc>
        <w:tc>
          <w:tcPr>
            <w:tcW w:w="1029" w:type="dxa"/>
            <w:tcBorders>
              <w:bottom w:val="single" w:sz="4" w:space="0" w:color="auto"/>
            </w:tcBorders>
            <w:shd w:val="clear" w:color="auto" w:fill="auto"/>
            <w:tcMar>
              <w:left w:w="0" w:type="dxa"/>
              <w:right w:w="0" w:type="dxa"/>
            </w:tcMar>
            <w:vAlign w:val="center"/>
          </w:tcPr>
          <w:p w14:paraId="74D09867" w14:textId="77777777" w:rsidR="003E4E2B" w:rsidRDefault="007A61F4">
            <w:pPr>
              <w:spacing w:before="40" w:after="40"/>
              <w:ind w:left="28"/>
              <w:jc w:val="center"/>
              <w:rPr>
                <w:color w:val="000000" w:themeColor="text1"/>
              </w:rPr>
            </w:pPr>
            <w:r>
              <w:rPr>
                <w:color w:val="000000" w:themeColor="text1"/>
              </w:rPr>
              <w:t>0.942</w:t>
            </w:r>
          </w:p>
        </w:tc>
        <w:tc>
          <w:tcPr>
            <w:tcW w:w="934" w:type="dxa"/>
            <w:gridSpan w:val="2"/>
            <w:tcBorders>
              <w:bottom w:val="single" w:sz="4" w:space="0" w:color="auto"/>
            </w:tcBorders>
            <w:shd w:val="clear" w:color="auto" w:fill="auto"/>
            <w:tcMar>
              <w:left w:w="0" w:type="dxa"/>
              <w:right w:w="0" w:type="dxa"/>
            </w:tcMar>
            <w:vAlign w:val="center"/>
          </w:tcPr>
          <w:p w14:paraId="0173A082" w14:textId="77777777" w:rsidR="003E4E2B" w:rsidRDefault="007A61F4">
            <w:pPr>
              <w:spacing w:before="40" w:after="40"/>
              <w:ind w:left="28"/>
              <w:jc w:val="center"/>
              <w:rPr>
                <w:color w:val="000000" w:themeColor="text1"/>
              </w:rPr>
            </w:pPr>
            <w:r>
              <w:rPr>
                <w:color w:val="000000" w:themeColor="text1"/>
              </w:rPr>
              <w:t>0.95</w:t>
            </w:r>
          </w:p>
        </w:tc>
        <w:tc>
          <w:tcPr>
            <w:tcW w:w="949" w:type="dxa"/>
            <w:tcBorders>
              <w:bottom w:val="single" w:sz="4" w:space="0" w:color="auto"/>
            </w:tcBorders>
            <w:shd w:val="clear" w:color="auto" w:fill="auto"/>
            <w:tcMar>
              <w:left w:w="0" w:type="dxa"/>
              <w:right w:w="0" w:type="dxa"/>
            </w:tcMar>
            <w:vAlign w:val="center"/>
          </w:tcPr>
          <w:p w14:paraId="4BE13CB8" w14:textId="77777777" w:rsidR="003E4E2B" w:rsidRDefault="007A61F4">
            <w:pPr>
              <w:spacing w:before="40" w:after="40"/>
              <w:ind w:left="28"/>
              <w:jc w:val="center"/>
              <w:rPr>
                <w:color w:val="000000" w:themeColor="text1"/>
              </w:rPr>
            </w:pPr>
            <w:r>
              <w:rPr>
                <w:color w:val="000000" w:themeColor="text1"/>
              </w:rPr>
              <w:t>0.742</w:t>
            </w:r>
          </w:p>
        </w:tc>
        <w:tc>
          <w:tcPr>
            <w:tcW w:w="962" w:type="dxa"/>
            <w:tcBorders>
              <w:bottom w:val="single" w:sz="4" w:space="0" w:color="auto"/>
            </w:tcBorders>
            <w:vAlign w:val="center"/>
          </w:tcPr>
          <w:p w14:paraId="1AE3401B" w14:textId="77777777" w:rsidR="003E4E2B" w:rsidRDefault="007A61F4">
            <w:pPr>
              <w:spacing w:before="40" w:after="40"/>
              <w:ind w:left="28"/>
              <w:jc w:val="center"/>
              <w:rPr>
                <w:color w:val="000000" w:themeColor="text1"/>
              </w:rPr>
            </w:pPr>
            <w:r>
              <w:rPr>
                <w:color w:val="000000" w:themeColor="text1"/>
              </w:rPr>
              <w:t>0.868</w:t>
            </w:r>
          </w:p>
        </w:tc>
      </w:tr>
    </w:tbl>
    <w:p w14:paraId="0F9900AB" w14:textId="77777777" w:rsidR="003E4E2B" w:rsidRDefault="003E4E2B">
      <w:pPr>
        <w:pStyle w:val="Statements"/>
        <w:ind w:firstLine="0"/>
        <w:rPr>
          <w:lang w:eastAsia="it-IT"/>
          <w14:ligatures w14:val="standard"/>
        </w:rPr>
      </w:pPr>
    </w:p>
    <w:p w14:paraId="7BBB5C5C" w14:textId="77777777" w:rsidR="003E4E2B" w:rsidRDefault="007A61F4">
      <w:pPr>
        <w:pStyle w:val="Statements"/>
        <w:ind w:firstLine="0"/>
        <w:rPr>
          <w:lang w:eastAsia="it-IT"/>
          <w14:ligatures w14:val="standard"/>
        </w:rPr>
        <w:sectPr w:rsidR="003E4E2B">
          <w:endnotePr>
            <w:numFmt w:val="decimal"/>
          </w:endnotePr>
          <w:type w:val="continuous"/>
          <w:pgSz w:w="12240" w:h="15840"/>
          <w:pgMar w:top="1500" w:right="1080" w:bottom="1600" w:left="1080" w:header="1080" w:footer="1080" w:gutter="0"/>
          <w:pgNumType w:start="1"/>
          <w:cols w:num="2" w:space="480"/>
          <w:titlePg/>
          <w:docGrid w:linePitch="360"/>
        </w:sectPr>
      </w:pPr>
      <w:r>
        <w:rPr>
          <w:lang w:eastAsia="it-IT"/>
          <w14:ligatures w14:val="standard"/>
        </w:rPr>
        <w:t xml:space="preserve">Classifiers might achieve varied performance on different datasets. To assess the fitness between the 6 reader binding site datasets and the two deep learning classifiers, models were built on full transcripts and their performance were analyzed. Similarly, different size of full transcripts </w:t>
      </w:r>
      <w:proofErr w:type="gramStart"/>
      <w:r>
        <w:rPr>
          <w:lang w:eastAsia="it-IT"/>
          <w14:ligatures w14:val="standard"/>
        </w:rPr>
        <w:t>were</w:t>
      </w:r>
      <w:proofErr w:type="gramEnd"/>
      <w:r>
        <w:rPr>
          <w:lang w:eastAsia="it-IT"/>
          <w14:ligatures w14:val="standard"/>
        </w:rPr>
        <w:t xml:space="preserve"> encoded with </w:t>
      </w:r>
      <w:r>
        <w:rPr>
          <w:lang w:eastAsia="it-IT"/>
          <w14:ligatures w14:val="standard"/>
        </w:rPr>
        <w:lastRenderedPageBreak/>
        <w:t xml:space="preserve">One-hot method. As shown in </w:t>
      </w:r>
      <w:r>
        <w:rPr>
          <w:rFonts w:hint="eastAsia"/>
          <w:b/>
          <w:bCs/>
          <w:lang w:eastAsia="it-IT"/>
          <w14:ligatures w14:val="standard"/>
        </w:rPr>
        <w:t>F</w:t>
      </w:r>
      <w:r>
        <w:rPr>
          <w:b/>
          <w:bCs/>
          <w:lang w:eastAsia="it-IT"/>
          <w14:ligatures w14:val="standard"/>
        </w:rPr>
        <w:t>igure 2(A)</w:t>
      </w:r>
      <w:r>
        <w:rPr>
          <w:lang w:eastAsia="it-IT"/>
          <w14:ligatures w14:val="standard"/>
        </w:rPr>
        <w:t xml:space="preserve">, models using CNN classifier achieved theoretically good performance with overall AUROC larger than 0.8. It seems that the CNN classifier fit the YTHDF1 binding datasets better than other reader binding sites, with overall AUROC exceeding 0.9 and highest AUROC of 0.93. In addition, CNN model achieves good performance with YTHDF2 binding datasets as well, with highest AUROC of 0.929. </w:t>
      </w:r>
      <w:r>
        <w:rPr>
          <w:lang w:eastAsia="it-IT"/>
          <w14:ligatures w14:val="standard"/>
        </w:rPr>
        <w:t>It is noticeable that the performance of CNN models with EIF3a varied dramatically along with the size of transcript, from 0.96 to 0.81, which suggests that the performance of CNN classifier is depend on the size of transcripts. Similar trends can be seen in the YTHDC2 datasets, the trained model with different input size achieves different AUROC score, with optimal input transcript size of 251bp (AUROC = 0.89).</w:t>
      </w:r>
    </w:p>
    <w:p w14:paraId="5DD3371F" w14:textId="77777777" w:rsidR="003E4E2B" w:rsidRDefault="003E4E2B">
      <w:pPr>
        <w:pStyle w:val="Statements"/>
        <w:ind w:firstLine="0"/>
        <w:rPr>
          <w:lang w:eastAsia="it-IT"/>
          <w14:ligatures w14:val="standard"/>
        </w:rPr>
      </w:pPr>
    </w:p>
    <w:p w14:paraId="0AF68A4A" w14:textId="77777777" w:rsidR="003E4E2B" w:rsidRDefault="003E4E2B">
      <w:pPr>
        <w:pStyle w:val="Statements"/>
        <w:ind w:firstLine="0"/>
        <w:rPr>
          <w:lang w:eastAsia="it-IT"/>
          <w14:ligatures w14:val="standard"/>
        </w:rPr>
        <w:sectPr w:rsidR="003E4E2B">
          <w:endnotePr>
            <w:numFmt w:val="decimal"/>
          </w:endnotePr>
          <w:type w:val="continuous"/>
          <w:pgSz w:w="12240" w:h="15840"/>
          <w:pgMar w:top="1500" w:right="1080" w:bottom="1600" w:left="1080" w:header="1080" w:footer="1080" w:gutter="0"/>
          <w:pgNumType w:start="1"/>
          <w:cols w:space="480"/>
          <w:titlePg/>
          <w:docGrid w:linePitch="360"/>
        </w:sectPr>
      </w:pPr>
    </w:p>
    <w:p w14:paraId="2F23ED2F" w14:textId="77777777" w:rsidR="003E4E2B" w:rsidRDefault="007A61F4">
      <w:pPr>
        <w:pStyle w:val="Statements"/>
        <w:ind w:firstLine="0"/>
        <w:jc w:val="center"/>
        <w:rPr>
          <w:lang w:eastAsia="it-IT"/>
          <w14:ligatures w14:val="standard"/>
        </w:rPr>
      </w:pPr>
      <w:r>
        <w:rPr>
          <w:noProof/>
          <w:lang w:eastAsia="zh-CN"/>
        </w:rPr>
        <w:drawing>
          <wp:inline distT="0" distB="0" distL="0" distR="0" wp14:anchorId="6AE1BCB0" wp14:editId="7110A338">
            <wp:extent cx="4385945"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4386263" cy="3344526"/>
                    </a:xfrm>
                    <a:prstGeom prst="rect">
                      <a:avLst/>
                    </a:prstGeom>
                  </pic:spPr>
                </pic:pic>
              </a:graphicData>
            </a:graphic>
          </wp:inline>
        </w:drawing>
      </w:r>
    </w:p>
    <w:p w14:paraId="104EF5AD" w14:textId="77777777" w:rsidR="003E4E2B" w:rsidRDefault="007A61F4">
      <w:pPr>
        <w:pStyle w:val="Statements"/>
        <w:ind w:firstLine="0"/>
        <w:rPr>
          <w:lang w:eastAsia="zh-CN"/>
          <w14:ligatures w14:val="standard"/>
        </w:rPr>
      </w:pPr>
      <w:r>
        <w:rPr>
          <w:rFonts w:hint="eastAsia"/>
          <w:b/>
          <w:bCs/>
          <w:lang w:eastAsia="zh-CN"/>
          <w14:ligatures w14:val="standard"/>
        </w:rPr>
        <w:t>Fig</w:t>
      </w:r>
      <w:r>
        <w:rPr>
          <w:b/>
          <w:bCs/>
          <w:lang w:eastAsia="zh-CN"/>
          <w14:ligatures w14:val="standard"/>
        </w:rPr>
        <w:t>ure 2:</w:t>
      </w:r>
      <w:r>
        <w:rPr>
          <w:lang w:eastAsia="zh-CN"/>
          <w14:ligatures w14:val="standard"/>
        </w:rPr>
        <w:t xml:space="preserve"> (A) Compared the performance of CNN model and CNN+RNN model in the prediction of six </w:t>
      </w:r>
      <w:r>
        <w:t>m</w:t>
      </w:r>
      <w:r>
        <w:rPr>
          <w:vertAlign w:val="superscript"/>
        </w:rPr>
        <w:t>6</w:t>
      </w:r>
      <w:r>
        <w:t>A</w:t>
      </w:r>
      <w:r>
        <w:rPr>
          <w:lang w:eastAsia="zh-CN"/>
          <w14:ligatures w14:val="standard"/>
        </w:rPr>
        <w:t xml:space="preserve"> reader substrates under different length in full transcripts. (B) Compared the AUROC value in either full transcript or mature transcript when predicting the EIF3A reader substrates. </w:t>
      </w:r>
    </w:p>
    <w:p w14:paraId="403399E8" w14:textId="77777777" w:rsidR="003E4E2B" w:rsidRDefault="003E4E2B">
      <w:pPr>
        <w:pStyle w:val="Statements"/>
        <w:ind w:firstLine="0"/>
        <w:rPr>
          <w:lang w:eastAsia="zh-CN"/>
          <w14:ligatures w14:val="standard"/>
        </w:rPr>
      </w:pPr>
    </w:p>
    <w:p w14:paraId="16A42BA1" w14:textId="77777777" w:rsidR="003E4E2B" w:rsidRDefault="003E4E2B">
      <w:pPr>
        <w:pStyle w:val="Statements"/>
        <w:ind w:firstLine="0"/>
        <w:rPr>
          <w:lang w:eastAsia="zh-CN"/>
          <w14:ligatures w14:val="standard"/>
        </w:rPr>
      </w:pPr>
    </w:p>
    <w:p w14:paraId="5C101EED" w14:textId="6DDB4A40" w:rsidR="0068563D" w:rsidRDefault="0068563D">
      <w:pPr>
        <w:pStyle w:val="Statements"/>
        <w:ind w:firstLine="0"/>
        <w:rPr>
          <w:lang w:eastAsia="zh-CN"/>
          <w14:ligatures w14:val="standard"/>
        </w:rPr>
        <w:sectPr w:rsidR="0068563D">
          <w:endnotePr>
            <w:numFmt w:val="decimal"/>
          </w:endnotePr>
          <w:type w:val="continuous"/>
          <w:pgSz w:w="12240" w:h="15840"/>
          <w:pgMar w:top="1500" w:right="1080" w:bottom="1600" w:left="1080" w:header="1080" w:footer="1080" w:gutter="0"/>
          <w:pgNumType w:start="1"/>
          <w:cols w:space="480"/>
          <w:titlePg/>
          <w:docGrid w:linePitch="360"/>
        </w:sectPr>
      </w:pPr>
    </w:p>
    <w:p w14:paraId="717F631B" w14:textId="77777777" w:rsidR="003E4E2B" w:rsidRDefault="007A61F4">
      <w:pPr>
        <w:pStyle w:val="Statements"/>
        <w:ind w:firstLine="0"/>
        <w:rPr>
          <w:lang w:eastAsia="it-IT"/>
          <w14:ligatures w14:val="standard"/>
        </w:rPr>
      </w:pPr>
      <w:r>
        <w:rPr>
          <w:rFonts w:hint="eastAsia"/>
          <w:lang w:eastAsia="it-IT"/>
          <w14:ligatures w14:val="standard"/>
        </w:rPr>
        <w:t>R</w:t>
      </w:r>
      <w:r>
        <w:rPr>
          <w:lang w:eastAsia="it-IT"/>
          <w14:ligatures w14:val="standard"/>
        </w:rPr>
        <w:t>egarding the fitness of CNN+RNN classifier with the six reader datasets, models shows similar performance for YTHDF3, YTHDF2, YTHDF1, YTHDC2 datasets (with AUROC around 0.9). Moreover, the model trained with these four datasets as well as the YTHDC1 datasets (with AUROC around 0.875) seems transcript-size independent since lines are relatively stable. Interestingly, the performance of models trained with EIF3a datasets varied greatly from length to length (AUROC varied from 0.88 to 0.94). The structure variation between YTH family protein and EIF3a might contribute to the difference on model performance.</w:t>
      </w:r>
    </w:p>
    <w:p w14:paraId="3F0A0110" w14:textId="77777777" w:rsidR="003E4E2B" w:rsidRDefault="007A61F4">
      <w:pPr>
        <w:pStyle w:val="Statements"/>
        <w:ind w:firstLine="0"/>
        <w:rPr>
          <w14:ligatures w14:val="standard"/>
        </w:rPr>
        <w:sectPr w:rsidR="003E4E2B">
          <w:endnotePr>
            <w:numFmt w:val="decimal"/>
          </w:endnotePr>
          <w:type w:val="continuous"/>
          <w:pgSz w:w="12240" w:h="15840"/>
          <w:pgMar w:top="1500" w:right="1080" w:bottom="1600" w:left="1080" w:header="1080" w:footer="1080" w:gutter="0"/>
          <w:pgNumType w:start="1"/>
          <w:cols w:num="2" w:space="480"/>
          <w:titlePg/>
          <w:docGrid w:linePitch="360"/>
        </w:sectPr>
      </w:pPr>
      <w:r>
        <w:rPr>
          <w:lang w:eastAsia="it-IT"/>
          <w14:ligatures w14:val="standard"/>
        </w:rPr>
        <w:t xml:space="preserve">To assess the feasibility of the two classifiers, namely CNN and RNN, performance of models was interpreted and compared. </w:t>
      </w:r>
      <w:r>
        <w:rPr>
          <w:b/>
          <w:bCs/>
          <w:lang w:eastAsia="it-IT"/>
          <w14:ligatures w14:val="standard"/>
        </w:rPr>
        <w:t>Figure 2(B)</w:t>
      </w:r>
      <w:r>
        <w:rPr>
          <w:lang w:eastAsia="it-IT"/>
          <w14:ligatures w14:val="standard"/>
        </w:rPr>
        <w:t xml:space="preserve"> compares the performance of models with different size of EIF3a transcripts. As indicated, the combination of CNN and RNN classifier achieves overall better performance than the CNN classifier for both full transcript and mature transcript. Since the trend of line graph for CNN+RNN model is more stable than the line for CNN model, we can infer that the combination of CNN and RNN makes the model less dependent on the length of transcript used.</w:t>
      </w:r>
    </w:p>
    <w:p w14:paraId="7DD79F32" w14:textId="77777777" w:rsidR="003E4E2B" w:rsidRDefault="003E4E2B">
      <w:pPr>
        <w:pStyle w:val="Head1"/>
        <w:spacing w:before="380"/>
        <w:ind w:left="0" w:firstLine="0"/>
        <w:rPr>
          <w14:ligatures w14:val="standard"/>
        </w:rPr>
        <w:sectPr w:rsidR="003E4E2B">
          <w:endnotePr>
            <w:numFmt w:val="decimal"/>
          </w:endnotePr>
          <w:type w:val="continuous"/>
          <w:pgSz w:w="12240" w:h="15840"/>
          <w:pgMar w:top="1500" w:right="1080" w:bottom="1600" w:left="1080" w:header="1080" w:footer="1080" w:gutter="0"/>
          <w:pgNumType w:start="1"/>
          <w:cols w:space="480"/>
          <w:titlePg/>
          <w:docGrid w:linePitch="360"/>
        </w:sectPr>
      </w:pPr>
    </w:p>
    <w:p w14:paraId="54033FF1" w14:textId="77777777" w:rsidR="003E4E2B" w:rsidRDefault="003E4E2B">
      <w:pPr>
        <w:pStyle w:val="Head1"/>
        <w:spacing w:before="380"/>
        <w:ind w:left="0" w:firstLine="0"/>
        <w:rPr>
          <w14:ligatures w14:val="standard"/>
        </w:rPr>
      </w:pPr>
    </w:p>
    <w:p w14:paraId="1BB8E748" w14:textId="77777777" w:rsidR="003E4E2B" w:rsidRDefault="007A61F4">
      <w:pPr>
        <w:pStyle w:val="Statements"/>
        <w:ind w:firstLine="0"/>
        <w:jc w:val="center"/>
        <w:rPr>
          <w:lang w:eastAsia="it-IT"/>
          <w14:ligatures w14:val="standard"/>
        </w:rPr>
      </w:pPr>
      <w:r>
        <w:rPr>
          <w:noProof/>
          <w:lang w:eastAsia="zh-CN"/>
        </w:rPr>
        <w:lastRenderedPageBreak/>
        <w:drawing>
          <wp:inline distT="0" distB="0" distL="0" distR="0" wp14:anchorId="2652A224" wp14:editId="4B23103A">
            <wp:extent cx="6528435" cy="260731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16"/>
                    <a:stretch>
                      <a:fillRect/>
                    </a:stretch>
                  </pic:blipFill>
                  <pic:spPr>
                    <a:xfrm>
                      <a:off x="0" y="0"/>
                      <a:ext cx="6582891" cy="2629052"/>
                    </a:xfrm>
                    <a:prstGeom prst="rect">
                      <a:avLst/>
                    </a:prstGeom>
                  </pic:spPr>
                </pic:pic>
              </a:graphicData>
            </a:graphic>
          </wp:inline>
        </w:drawing>
      </w:r>
    </w:p>
    <w:p w14:paraId="1F8D69C2" w14:textId="1EF969A8" w:rsidR="003E4E2B" w:rsidRDefault="007A61F4">
      <w:pPr>
        <w:pStyle w:val="Statements"/>
        <w:ind w:firstLine="0"/>
        <w:rPr>
          <w:lang w:eastAsia="zh-CN"/>
          <w14:ligatures w14:val="standard"/>
        </w:rPr>
      </w:pPr>
      <w:r>
        <w:rPr>
          <w:b/>
          <w:bCs/>
          <w:lang w:eastAsia="zh-CN"/>
          <w14:ligatures w14:val="standard"/>
        </w:rPr>
        <w:t xml:space="preserve">Figure 3 </w:t>
      </w:r>
      <w:r w:rsidR="00327D31">
        <w:rPr>
          <w:lang w:eastAsia="zh-CN"/>
          <w14:ligatures w14:val="standard"/>
        </w:rPr>
        <w:t>Feature importance scores</w:t>
      </w:r>
      <w:r>
        <w:rPr>
          <w:lang w:eastAsia="zh-CN"/>
          <w14:ligatures w14:val="standard"/>
        </w:rPr>
        <w:t xml:space="preserve"> in EIF3A full transcript prediction. We both extracted upstream/downstream 50bp and upstream/downstream 250 bp of the sequence to rank the contribution of each nucleotide in determining the binding site. In each position, the higher score it gains, the higher contribution towards the binding sites.</w:t>
      </w:r>
    </w:p>
    <w:p w14:paraId="0F1EFE96" w14:textId="77777777" w:rsidR="003E4E2B" w:rsidRDefault="003E4E2B">
      <w:pPr>
        <w:pStyle w:val="Statements"/>
        <w:ind w:firstLine="0"/>
        <w:rPr>
          <w:lang w:eastAsia="zh-CN"/>
          <w14:ligatures w14:val="standard"/>
        </w:rPr>
      </w:pPr>
    </w:p>
    <w:p w14:paraId="3319826E" w14:textId="77777777" w:rsidR="003E4E2B" w:rsidRDefault="003E4E2B">
      <w:pPr>
        <w:pStyle w:val="Statements"/>
        <w:ind w:firstLine="0"/>
        <w:rPr>
          <w:lang w:eastAsia="it-IT"/>
          <w14:ligatures w14:val="standard"/>
        </w:rPr>
      </w:pPr>
    </w:p>
    <w:p w14:paraId="74AD89CE" w14:textId="77777777" w:rsidR="003E4E2B" w:rsidRDefault="003E4E2B">
      <w:pPr>
        <w:pStyle w:val="Statements"/>
        <w:ind w:firstLine="0"/>
        <w:rPr>
          <w:lang w:eastAsia="it-IT"/>
          <w14:ligatures w14:val="standard"/>
        </w:rPr>
      </w:pPr>
    </w:p>
    <w:p w14:paraId="408C877E" w14:textId="77777777" w:rsidR="003E4E2B" w:rsidRDefault="003E4E2B">
      <w:pPr>
        <w:pStyle w:val="Statements"/>
        <w:ind w:firstLine="0"/>
        <w:rPr>
          <w:lang w:eastAsia="it-IT"/>
          <w14:ligatures w14:val="standard"/>
        </w:rPr>
        <w:sectPr w:rsidR="003E4E2B">
          <w:endnotePr>
            <w:numFmt w:val="decimal"/>
          </w:endnotePr>
          <w:type w:val="continuous"/>
          <w:pgSz w:w="12240" w:h="15840"/>
          <w:pgMar w:top="1500" w:right="1080" w:bottom="1600" w:left="1080" w:header="1080" w:footer="1080" w:gutter="0"/>
          <w:pgNumType w:start="1"/>
          <w:cols w:space="480"/>
          <w:titlePg/>
          <w:docGrid w:linePitch="360"/>
        </w:sectPr>
      </w:pPr>
    </w:p>
    <w:p w14:paraId="6A36B6BA" w14:textId="2C785C92" w:rsidR="003E4E2B" w:rsidRDefault="007A61F4">
      <w:pPr>
        <w:pStyle w:val="Head1"/>
        <w:spacing w:before="380"/>
        <w:ind w:left="0" w:firstLine="0"/>
        <w:rPr>
          <w14:ligatures w14:val="standard"/>
        </w:rPr>
      </w:pPr>
      <w:r>
        <w:rPr>
          <w14:ligatures w14:val="standard"/>
        </w:rPr>
        <w:t xml:space="preserve">3.2   </w:t>
      </w:r>
      <w:r w:rsidR="00327D31">
        <w:rPr>
          <w14:ligatures w14:val="standard"/>
        </w:rPr>
        <w:t>Layer-wise relevance calculation</w:t>
      </w:r>
    </w:p>
    <w:p w14:paraId="500CE220" w14:textId="77777777" w:rsidR="003E4E2B" w:rsidRDefault="003E4E2B">
      <w:pPr>
        <w:pStyle w:val="Statements"/>
        <w:ind w:firstLine="0"/>
        <w:rPr>
          <w:lang w:eastAsia="it-IT"/>
          <w14:ligatures w14:val="standard"/>
        </w:rPr>
      </w:pPr>
    </w:p>
    <w:p w14:paraId="194BB653" w14:textId="066DA872" w:rsidR="003E4E2B" w:rsidRDefault="00327D31">
      <w:pPr>
        <w:pStyle w:val="Statements"/>
        <w:ind w:firstLine="0"/>
        <w:rPr>
          <w:lang w:eastAsia="it-IT"/>
          <w14:ligatures w14:val="standard"/>
        </w:rPr>
      </w:pPr>
      <w:r>
        <w:rPr>
          <w:lang w:eastAsia="it-IT"/>
          <w14:ligatures w14:val="standard"/>
        </w:rPr>
        <w:t xml:space="preserve">Each input feature was calculated to obtain its contribution to the results </w:t>
      </w:r>
      <w:r w:rsidR="007A61F4">
        <w:rPr>
          <w:lang w:eastAsia="it-IT"/>
          <w14:ligatures w14:val="standard"/>
        </w:rPr>
        <w:t xml:space="preserve">by </w:t>
      </w:r>
      <w:proofErr w:type="spellStart"/>
      <w:r w:rsidR="007A61F4">
        <w:rPr>
          <w:lang w:eastAsia="it-IT"/>
          <w14:ligatures w14:val="standard"/>
        </w:rPr>
        <w:t>DeepExplain’s</w:t>
      </w:r>
      <w:proofErr w:type="spellEnd"/>
      <w:r w:rsidR="007A61F4">
        <w:rPr>
          <w:lang w:eastAsia="it-IT"/>
          <w14:ligatures w14:val="standard"/>
        </w:rPr>
        <w:t xml:space="preserve"> epsilon-LRP method. The feature importance plots were based on the EIF3a binding site datasets </w:t>
      </w:r>
      <w:r w:rsidR="007A61F4">
        <w:rPr>
          <w:b/>
          <w:bCs/>
          <w:lang w:eastAsia="it-IT"/>
          <w14:ligatures w14:val="standard"/>
        </w:rPr>
        <w:t>(Figure 3).</w:t>
      </w:r>
      <w:r w:rsidR="007A61F4">
        <w:rPr>
          <w:lang w:eastAsia="it-IT"/>
          <w14:ligatures w14:val="standard"/>
        </w:rPr>
        <w:t xml:space="preserve"> The higher score that the position gets, the larger probability that the center nucleotide is an EIF3a reader binding site if this nucleotide present at that position. As shown in the graph, positions located around the predicted </w:t>
      </w:r>
      <w:r w:rsidR="007A61F4">
        <w:t>m</w:t>
      </w:r>
      <w:r w:rsidR="007A61F4">
        <w:rPr>
          <w:vertAlign w:val="superscript"/>
        </w:rPr>
        <w:t>6</w:t>
      </w:r>
      <w:r w:rsidR="007A61F4">
        <w:t>A</w:t>
      </w:r>
      <w:r w:rsidR="007A61F4">
        <w:rPr>
          <w:lang w:eastAsia="it-IT"/>
          <w14:ligatures w14:val="standard"/>
        </w:rPr>
        <w:t xml:space="preserve"> sites got significantly higher scores than other positions, which means those positions are more important in determining whether the center nucleotide is </w:t>
      </w:r>
      <w:r w:rsidR="007A61F4">
        <w:t>m</w:t>
      </w:r>
      <w:r w:rsidR="007A61F4">
        <w:rPr>
          <w:vertAlign w:val="superscript"/>
        </w:rPr>
        <w:t>6</w:t>
      </w:r>
      <w:r w:rsidR="007A61F4">
        <w:t>A</w:t>
      </w:r>
      <w:r w:rsidR="007A61F4">
        <w:rPr>
          <w:lang w:eastAsia="it-IT"/>
          <w14:ligatures w14:val="standard"/>
        </w:rPr>
        <w:t xml:space="preserve"> reader substrate site or not. Additionally, the prediction of modification site would benefit from taking sequence more than 50bp upstream or downstream the predicted site since they include positions with high importance score</w:t>
      </w:r>
    </w:p>
    <w:p w14:paraId="089E59AF" w14:textId="77777777" w:rsidR="003E4E2B" w:rsidRDefault="003E4E2B">
      <w:pPr>
        <w:pStyle w:val="Statements"/>
        <w:ind w:firstLine="0"/>
        <w:rPr>
          <w:lang w:eastAsia="it-IT"/>
          <w14:ligatures w14:val="standard"/>
        </w:rPr>
      </w:pPr>
    </w:p>
    <w:p w14:paraId="3DE345A6" w14:textId="77777777" w:rsidR="003E4E2B" w:rsidRDefault="007A61F4">
      <w:pPr>
        <w:pStyle w:val="Statements"/>
        <w:ind w:firstLine="0"/>
        <w:rPr>
          <w:lang w:eastAsia="it-IT"/>
          <w14:ligatures w14:val="standard"/>
        </w:rPr>
      </w:pPr>
      <w:r>
        <w:rPr>
          <w:lang w:eastAsia="it-IT"/>
          <w14:ligatures w14:val="standard"/>
        </w:rPr>
        <w:t xml:space="preserve">Specifically, a site would be less likely to be </w:t>
      </w:r>
      <w:r>
        <w:t>m</w:t>
      </w:r>
      <w:r>
        <w:rPr>
          <w:vertAlign w:val="superscript"/>
        </w:rPr>
        <w:t>6</w:t>
      </w:r>
      <w:r>
        <w:t>A</w:t>
      </w:r>
      <w:r>
        <w:rPr>
          <w:lang w:eastAsia="it-IT"/>
          <w14:ligatures w14:val="standard"/>
        </w:rPr>
        <w:t xml:space="preserve"> modification site if the adenosine represents in 100bp downstream since the majority of position within this sequence got importance scores smaller than 0. In comparison, the presence of cytosine in 50 upstream/downstream the predicted site tends to boost the chance of the center nucleotide being modified. No specific patterns were found for guanine and thymine as the importance plot present a shape like the sine function. </w:t>
      </w:r>
    </w:p>
    <w:p w14:paraId="52F3B830" w14:textId="77777777" w:rsidR="003E4E2B" w:rsidRDefault="003E4E2B">
      <w:pPr>
        <w:pStyle w:val="Statements"/>
        <w:ind w:firstLine="0"/>
        <w:rPr>
          <w:lang w:eastAsia="it-IT"/>
          <w14:ligatures w14:val="standard"/>
        </w:rPr>
      </w:pPr>
    </w:p>
    <w:p w14:paraId="6AEDDCD5" w14:textId="77777777" w:rsidR="003E4E2B" w:rsidRDefault="007A61F4">
      <w:pPr>
        <w:pStyle w:val="Statements"/>
        <w:ind w:firstLine="0"/>
        <w:rPr>
          <w:lang w:eastAsia="it-IT"/>
          <w14:ligatures w14:val="standard"/>
        </w:rPr>
      </w:pPr>
      <w:r>
        <w:rPr>
          <w:lang w:eastAsia="it-IT"/>
          <w14:ligatures w14:val="standard"/>
        </w:rPr>
        <w:t xml:space="preserve">The results showed that if those positions 34bp, 59bp, 11bp, 58bp, 27bp, 49bp, 72bp upstream, 21bp, 27bp, 24bp, 25bp, </w:t>
      </w:r>
      <w:r>
        <w:rPr>
          <w:lang w:eastAsia="it-IT"/>
          <w14:ligatures w14:val="standard"/>
        </w:rPr>
        <w:t>116bp downstream the modification site is cytosine, the site would more likely to be the EIF3a reader binding site. In addition, the probability of the modification site being EIF3a substrate site would decrease if guanosine was found on positions 21bp, 71bp, 33bp, 32bp, 31bp, 22bp upstream the center site or uridine was found on positions 54bp upstream or 53bp downstream the center site. The screened top 20 nucleotides that will decrease the change of the site being EIF3a modification site include: adenosines on positions 39bp, 27bp, 47bp, 61bp, 10bp, 12bp, 23bp, 170bp, 157bp, 51bp, 14bp, 226bp, 52bp upstream the center nucleotide, cytosine on positions 93bp upstream and 185bp downstream the center nucleotide, guanosine on positions 92, 97bp downstream the center site as well as uridines on positions 56bp, 63bp upstream the modification site.</w:t>
      </w:r>
    </w:p>
    <w:p w14:paraId="423DB796" w14:textId="77777777" w:rsidR="003E4E2B" w:rsidRDefault="007A61F4">
      <w:pPr>
        <w:pStyle w:val="Head1"/>
        <w:spacing w:before="380"/>
        <w:ind w:left="0" w:firstLine="0"/>
        <w:rPr>
          <w14:ligatures w14:val="standard"/>
        </w:rPr>
      </w:pPr>
      <w:r>
        <w:rPr>
          <w14:ligatures w14:val="standard"/>
        </w:rPr>
        <w:t>Conclusion</w:t>
      </w:r>
    </w:p>
    <w:p w14:paraId="54B8D806" w14:textId="3524A651" w:rsidR="003E4E2B" w:rsidRDefault="007A61F4">
      <w:pPr>
        <w:pStyle w:val="Statements"/>
        <w:ind w:firstLine="0"/>
        <w:rPr>
          <w:lang w:eastAsia="it-IT"/>
          <w14:ligatures w14:val="standard"/>
        </w:rPr>
      </w:pPr>
      <w:r>
        <w:rPr>
          <w:lang w:eastAsia="it-IT"/>
          <w14:ligatures w14:val="standard"/>
        </w:rPr>
        <w:t xml:space="preserve">In this experiment, we developed a deep learning method combining both CNN and RNN frameworks to predict the </w:t>
      </w:r>
      <w:r>
        <w:t>m</w:t>
      </w:r>
      <w:r>
        <w:rPr>
          <w:vertAlign w:val="superscript"/>
        </w:rPr>
        <w:t>6</w:t>
      </w:r>
      <w:r>
        <w:t>A</w:t>
      </w:r>
      <w:r>
        <w:rPr>
          <w:lang w:eastAsia="it-IT"/>
          <w14:ligatures w14:val="standard"/>
        </w:rPr>
        <w:t xml:space="preserve"> reader substrate sites from the sequence derived feature. Six </w:t>
      </w:r>
      <w:r>
        <w:t>m</w:t>
      </w:r>
      <w:r>
        <w:rPr>
          <w:vertAlign w:val="superscript"/>
        </w:rPr>
        <w:t>6</w:t>
      </w:r>
      <w:r>
        <w:t>A</w:t>
      </w:r>
      <w:r>
        <w:rPr>
          <w:lang w:eastAsia="it-IT"/>
          <w14:ligatures w14:val="standard"/>
        </w:rPr>
        <w:t xml:space="preserve"> readers (YTHDC1-2, YTHDF1-3, EIF3A) were investigated and divided into mature and full transcripts parts to reduce the potential bias existing in </w:t>
      </w:r>
      <w:proofErr w:type="spellStart"/>
      <w:r>
        <w:rPr>
          <w:lang w:eastAsia="it-IT"/>
          <w14:ligatures w14:val="standard"/>
        </w:rPr>
        <w:t>polyA</w:t>
      </w:r>
      <w:proofErr w:type="spellEnd"/>
      <w:r>
        <w:rPr>
          <w:lang w:eastAsia="it-IT"/>
          <w14:ligatures w14:val="standard"/>
        </w:rPr>
        <w:t xml:space="preserve"> selection step during RNA library construction. We compared the performance with the traditional machine learning algorithm SVM and CNN framework only and identify the optimal sequence input length, which is 1001bp. Our model achieved outstanding performance, with average AUROC over 0.85, outperforming the other two frameworks. </w:t>
      </w:r>
      <w:r w:rsidR="00424E33">
        <w:rPr>
          <w:lang w:eastAsia="it-IT"/>
          <w14:ligatures w14:val="standard"/>
        </w:rPr>
        <w:t xml:space="preserve">Feature importance scores were </w:t>
      </w:r>
      <w:r w:rsidR="00424E33">
        <w:rPr>
          <w:lang w:eastAsia="it-IT"/>
          <w14:ligatures w14:val="standard"/>
        </w:rPr>
        <w:lastRenderedPageBreak/>
        <w:t xml:space="preserve">calculated and </w:t>
      </w:r>
      <w:r>
        <w:rPr>
          <w:lang w:eastAsia="it-IT"/>
          <w14:ligatures w14:val="standard"/>
        </w:rPr>
        <w:t xml:space="preserve">interpreted to demonstrate the impacts in determining the </w:t>
      </w:r>
      <w:r>
        <w:t>m</w:t>
      </w:r>
      <w:r>
        <w:rPr>
          <w:vertAlign w:val="superscript"/>
        </w:rPr>
        <w:t>6</w:t>
      </w:r>
      <w:r>
        <w:t>A</w:t>
      </w:r>
      <w:r>
        <w:rPr>
          <w:lang w:eastAsia="it-IT"/>
          <w14:ligatures w14:val="standard"/>
        </w:rPr>
        <w:t xml:space="preserve"> reader substrates.</w:t>
      </w:r>
    </w:p>
    <w:p w14:paraId="5244328C" w14:textId="77777777" w:rsidR="003E4E2B" w:rsidRDefault="003E4E2B">
      <w:pPr>
        <w:pStyle w:val="Statements"/>
        <w:ind w:firstLine="0"/>
        <w:rPr>
          <w:lang w:eastAsia="it-IT"/>
          <w14:ligatures w14:val="standard"/>
        </w:rPr>
      </w:pPr>
    </w:p>
    <w:p w14:paraId="1D5412EE" w14:textId="77777777" w:rsidR="003E4E2B" w:rsidRDefault="007A61F4">
      <w:pPr>
        <w:pStyle w:val="Statements"/>
        <w:ind w:firstLine="0"/>
      </w:pPr>
      <w:r>
        <w:rPr>
          <w:lang w:eastAsia="it-IT"/>
          <w14:ligatures w14:val="standard"/>
        </w:rPr>
        <w:t xml:space="preserve">However, this study was restricted to the human genome only and could not extend to other important organisms, mainly owing to the scarce base-resolution </w:t>
      </w:r>
      <w:proofErr w:type="spellStart"/>
      <w:r>
        <w:rPr>
          <w:lang w:eastAsia="it-IT"/>
          <w14:ligatures w14:val="standard"/>
        </w:rPr>
        <w:t>epitranscriptome</w:t>
      </w:r>
      <w:proofErr w:type="spellEnd"/>
      <w:r>
        <w:rPr>
          <w:lang w:eastAsia="it-IT"/>
          <w14:ligatures w14:val="standard"/>
        </w:rPr>
        <w:t xml:space="preserve"> profiling data. In the future, with the existence of other species data, for instance, yeast, it would be promising to apply the model to predict the </w:t>
      </w:r>
      <w:proofErr w:type="spellStart"/>
      <w:r>
        <w:rPr>
          <w:lang w:eastAsia="it-IT"/>
          <w14:ligatures w14:val="standard"/>
        </w:rPr>
        <w:t>epitranscriptome</w:t>
      </w:r>
      <w:proofErr w:type="spellEnd"/>
      <w:r>
        <w:rPr>
          <w:lang w:eastAsia="it-IT"/>
          <w14:ligatures w14:val="standard"/>
        </w:rPr>
        <w:t xml:space="preserve"> target and functional characterization on other organisms. Additionally, more encoding methods could be incorporated to extract the important feature and combined features, such as genomic features, could improve the overall performance.</w:t>
      </w:r>
    </w:p>
    <w:p w14:paraId="3D6707C8" w14:textId="77777777" w:rsidR="003E4E2B" w:rsidRDefault="007A61F4">
      <w:pPr>
        <w:pStyle w:val="Head1"/>
        <w:spacing w:before="380"/>
        <w:ind w:left="0" w:firstLine="0"/>
      </w:pPr>
      <w:r>
        <w:t xml:space="preserve"> </w:t>
      </w:r>
      <w:r>
        <w:rPr>
          <w14:ligatures w14:val="standard"/>
        </w:rPr>
        <w:t>ACKNOWLEDGMENTS</w:t>
      </w:r>
    </w:p>
    <w:p w14:paraId="34A25CE6" w14:textId="77777777" w:rsidR="003E4E2B" w:rsidRDefault="007A61F4">
      <w:pPr>
        <w:pStyle w:val="ReferenceHead"/>
        <w:rPr>
          <w:rFonts w:cstheme="minorBidi"/>
          <w:b w:val="0"/>
          <w:sz w:val="18"/>
          <w:lang w:eastAsia="it-IT"/>
        </w:rPr>
      </w:pPr>
      <w:r>
        <w:rPr>
          <w:rFonts w:cstheme="minorBidi"/>
          <w:b w:val="0"/>
          <w:sz w:val="18"/>
          <w:lang w:eastAsia="it-IT"/>
        </w:rPr>
        <w:t>This work has been supported by National</w:t>
      </w:r>
      <w:r>
        <w:t xml:space="preserve"> </w:t>
      </w:r>
      <w:r>
        <w:rPr>
          <w:rFonts w:cstheme="minorBidi"/>
          <w:b w:val="0"/>
          <w:sz w:val="18"/>
          <w:lang w:eastAsia="it-IT"/>
        </w:rPr>
        <w:t>Natural Science Foundation of China [31671373]; XJTLU Key Program Special Fund [KSF-T-01]</w:t>
      </w:r>
    </w:p>
    <w:p w14:paraId="53D2A3D8" w14:textId="77777777" w:rsidR="003E4E2B" w:rsidRDefault="003E4E2B">
      <w:pPr>
        <w:pStyle w:val="ReferenceHead"/>
      </w:pPr>
    </w:p>
    <w:p w14:paraId="52E46976" w14:textId="77777777" w:rsidR="003E4E2B" w:rsidRDefault="007A61F4">
      <w:pPr>
        <w:pStyle w:val="ReferenceHead"/>
        <w:rPr>
          <w:lang w:eastAsia="zh-CN"/>
        </w:rPr>
      </w:pPr>
      <w:r>
        <w:t>REFERENCES</w:t>
      </w:r>
      <w:r>
        <w:rPr>
          <w:rFonts w:hint="eastAsia"/>
          <w:lang w:eastAsia="zh-CN"/>
        </w:rPr>
        <w:t xml:space="preserve"> </w:t>
      </w:r>
    </w:p>
    <w:p w14:paraId="1FAEC576" w14:textId="77777777" w:rsidR="003E4E2B" w:rsidRDefault="007A61F4">
      <w:pPr>
        <w:pStyle w:val="EndNoteBibliography"/>
        <w:ind w:left="720" w:hanging="720"/>
        <w:rPr>
          <w:rFonts w:eastAsia="SimSun"/>
          <w:lang w:eastAsia="zh-CN"/>
        </w:rPr>
      </w:pPr>
      <w:r>
        <w:rPr>
          <w:rFonts w:eastAsia="SimSun"/>
          <w:lang w:eastAsia="zh-CN"/>
          <w14:ligatures w14:val="standard"/>
        </w:rPr>
        <w:fldChar w:fldCharType="begin"/>
      </w:r>
      <w:r>
        <w:rPr>
          <w:rFonts w:eastAsia="SimSun"/>
          <w:lang w:eastAsia="zh-CN"/>
          <w14:ligatures w14:val="standard"/>
        </w:rPr>
        <w:instrText xml:space="preserve"> ADDIN EN.REFLIST </w:instrText>
      </w:r>
      <w:r>
        <w:rPr>
          <w:rFonts w:eastAsia="SimSun"/>
          <w:lang w:eastAsia="zh-CN"/>
          <w14:ligatures w14:val="standard"/>
        </w:rPr>
        <w:fldChar w:fldCharType="separate"/>
      </w:r>
      <w:r>
        <w:t>[1]</w:t>
      </w:r>
      <w:r>
        <w:tab/>
      </w:r>
      <w:r>
        <w:rPr>
          <w:rFonts w:eastAsia="SimSun"/>
          <w:color w:val="000000" w:themeColor="text1"/>
          <w:lang w:eastAsia="zh-CN"/>
          <w14:ligatures w14:val="standard"/>
        </w:rPr>
        <w:fldChar w:fldCharType="begin"/>
      </w:r>
      <w:r>
        <w:rPr>
          <w:rFonts w:eastAsia="SimSun"/>
          <w:color w:val="000000" w:themeColor="text1"/>
          <w:lang w:eastAsia="zh-CN"/>
          <w14:ligatures w14:val="standard"/>
        </w:rPr>
        <w:instrText xml:space="preserve"> ADDIN EN.REFLIST </w:instrText>
      </w:r>
      <w:r>
        <w:rPr>
          <w:rFonts w:eastAsia="SimSun"/>
          <w:color w:val="000000" w:themeColor="text1"/>
          <w:lang w:eastAsia="zh-CN"/>
          <w14:ligatures w14:val="standard"/>
        </w:rPr>
        <w:fldChar w:fldCharType="separate"/>
      </w:r>
      <w:r>
        <w:t xml:space="preserve">L. He, H. Li, A. Wu, Y. Peng, G. Shu, and G. Yin. 2019. Functions of N6- methyladenosine and its role in cancer. Molecular cancer 18, 1 (Dec, 2019), 176. </w:t>
      </w:r>
      <w:r>
        <w:rPr>
          <w:rFonts w:eastAsia="SimSun" w:hint="eastAsia"/>
          <w:lang w:eastAsia="zh-CN"/>
        </w:rPr>
        <w:t xml:space="preserve"> </w:t>
      </w:r>
      <w:r>
        <w:t xml:space="preserve">DOI: https://doi.org/10.1186/s12943-019-1109-9 </w:t>
      </w:r>
    </w:p>
    <w:p w14:paraId="0EDA016F" w14:textId="77777777" w:rsidR="003E4E2B" w:rsidRDefault="007A61F4">
      <w:pPr>
        <w:pStyle w:val="EndNoteBibliography"/>
        <w:ind w:left="720" w:hanging="720"/>
        <w:rPr>
          <w:rFonts w:eastAsia="SimSun"/>
          <w:lang w:eastAsia="zh-CN"/>
        </w:rPr>
      </w:pPr>
      <w:r>
        <w:t xml:space="preserve">[2] </w:t>
      </w:r>
      <w:r>
        <w:rPr>
          <w:rFonts w:eastAsia="SimSun" w:hint="eastAsia"/>
          <w:lang w:eastAsia="zh-CN"/>
        </w:rPr>
        <w:tab/>
      </w:r>
      <w:r>
        <w:t xml:space="preserve">R. M. Krug, M. A. Morgan, and A. J. Shatkin. 1976. Influenza viral mRNA contains internal N6-methyladenosine and 5'-terminal 7-methylguanosine in cap structures. Journal of virology 20, 1 (Oct, 1976), 45-53. Available at: https://jvi.asm.org/content/20/1/45.short </w:t>
      </w:r>
    </w:p>
    <w:p w14:paraId="5C75B053" w14:textId="77777777" w:rsidR="003E4E2B" w:rsidRDefault="007A61F4">
      <w:pPr>
        <w:pStyle w:val="EndNoteBibliography"/>
        <w:ind w:left="720" w:hanging="720"/>
        <w:rPr>
          <w:rFonts w:eastAsia="SimSun"/>
          <w:lang w:eastAsia="zh-CN"/>
        </w:rPr>
      </w:pPr>
      <w:r>
        <w:t xml:space="preserve">[3] </w:t>
      </w:r>
      <w:r>
        <w:rPr>
          <w:rFonts w:eastAsia="SimSun" w:hint="eastAsia"/>
          <w:lang w:eastAsia="zh-CN"/>
        </w:rPr>
        <w:tab/>
      </w:r>
      <w:r>
        <w:t xml:space="preserve">K. Beemon, and J. Keith. 1977. Localization of N6-methyladenosine in the Rous sarcoma virus genome. Journal of molecular biology 113, 1 (Jun, 1977), 165-179. </w:t>
      </w:r>
      <w:bookmarkStart w:id="5" w:name="OLE_LINK5"/>
      <w:bookmarkStart w:id="6" w:name="OLE_LINK6"/>
      <w:r>
        <w:t>DOI: https://doi.org/</w:t>
      </w:r>
      <w:bookmarkEnd w:id="5"/>
      <w:bookmarkEnd w:id="6"/>
      <w:r>
        <w:t xml:space="preserve">10.1016/0022-2836(77)90047-X </w:t>
      </w:r>
    </w:p>
    <w:p w14:paraId="29FA586A" w14:textId="77777777" w:rsidR="003E4E2B" w:rsidRDefault="007A61F4">
      <w:pPr>
        <w:pStyle w:val="EndNoteBibliography"/>
        <w:ind w:left="720" w:hanging="720"/>
        <w:rPr>
          <w:rFonts w:eastAsia="SimSun"/>
          <w:lang w:eastAsia="zh-CN"/>
        </w:rPr>
      </w:pPr>
      <w:r>
        <w:t xml:space="preserve">[4] </w:t>
      </w:r>
      <w:r>
        <w:rPr>
          <w:rFonts w:eastAsia="SimSun" w:hint="eastAsia"/>
          <w:lang w:eastAsia="zh-CN"/>
        </w:rPr>
        <w:tab/>
      </w:r>
      <w:r>
        <w:t xml:space="preserve">D. Dominissini, S. Moshitch-Moshkovitz, S. Schwartz, M. Salmon-Divon, L. Ungar, S. Osenberg, K. Cesarkas, J. Jacob-Hirsch, N. Amariglio, and M. Kupiec. 2012. Topology of the human and mouse m 6 A RNA methylomes revealed by m 6 A-seq. Nature 485, 7397 (May, 2012), 201-206. DOI: https://doi.org/10.1038/nature11112 </w:t>
      </w:r>
    </w:p>
    <w:p w14:paraId="041EA271" w14:textId="77777777" w:rsidR="003E4E2B" w:rsidRDefault="007A61F4">
      <w:pPr>
        <w:pStyle w:val="EndNoteBibliography"/>
        <w:ind w:left="720" w:hanging="720"/>
        <w:rPr>
          <w:rFonts w:eastAsia="SimSun"/>
          <w:lang w:eastAsia="zh-CN"/>
        </w:rPr>
      </w:pPr>
      <w:r>
        <w:t xml:space="preserve">[5] </w:t>
      </w:r>
      <w:r>
        <w:rPr>
          <w:rFonts w:eastAsia="SimSun" w:hint="eastAsia"/>
          <w:lang w:eastAsia="zh-CN"/>
        </w:rPr>
        <w:tab/>
      </w:r>
      <w:r>
        <w:t xml:space="preserve">K. D. Meyer, Y. Saletore, P. Zumbo, O. Elemento, C. E. Mason, and S. R. Jaffrey. 2012. Comprehensive analysis of mRNA methylation reveals enrichment in 3′ UTRs and near stop codons. Cell 149, 7 (Jun, 2012), 1635-1646. DOI: https://doi.org/10.1016/j.cell.2012.05.003 </w:t>
      </w:r>
    </w:p>
    <w:p w14:paraId="264A8AEA" w14:textId="77777777" w:rsidR="003E4E2B" w:rsidRDefault="007A61F4">
      <w:pPr>
        <w:pStyle w:val="EndNoteBibliography"/>
        <w:ind w:left="720" w:hanging="720"/>
      </w:pPr>
      <w:r>
        <w:t xml:space="preserve">[6] </w:t>
      </w:r>
      <w:r>
        <w:rPr>
          <w:rFonts w:eastAsia="SimSun" w:hint="eastAsia"/>
          <w:lang w:eastAsia="zh-CN"/>
        </w:rPr>
        <w:tab/>
      </w:r>
      <w:r>
        <w:t>S. Liao, H. Sun, and C. Xu. 2018. YTH domain: A family of N6- methyladenosine (m6A) readers. Genomics, proteomics &amp; bioinformatics 16, 2 (Apr, 2018), 99-107. DOI: https://doi.org/ 10.1016/j.gpb.2018.04.002</w:t>
      </w:r>
    </w:p>
    <w:p w14:paraId="14BFFFE3" w14:textId="77777777" w:rsidR="003E4E2B" w:rsidRDefault="007A61F4">
      <w:pPr>
        <w:pStyle w:val="EndNoteBibliography"/>
        <w:ind w:left="720" w:hanging="720"/>
        <w:rPr>
          <w:rFonts w:eastAsia="SimSun"/>
          <w:lang w:eastAsia="zh-CN"/>
        </w:rPr>
      </w:pPr>
      <w:r>
        <w:t>[7]</w:t>
      </w:r>
      <w:r>
        <w:tab/>
        <w:t>Y. Tang, K. Chen, X. Wu, Z. Wei, S. Y. Zhang, B. Song, S. W. Zhang, Y. Huang, and J. Meng,</w:t>
      </w:r>
      <w:r>
        <w:rPr>
          <w:rFonts w:eastAsia="SimSun" w:hint="eastAsia"/>
          <w:lang w:eastAsia="zh-CN"/>
        </w:rPr>
        <w:t xml:space="preserve"> 2019. </w:t>
      </w:r>
      <w:r>
        <w:t>DRUM: Inference of Disease-Associated m6A RNA Methylation Sites From a Multi-Layer Heterogeneous Network</w:t>
      </w:r>
      <w:r>
        <w:rPr>
          <w:rFonts w:eastAsia="SimSun" w:hint="eastAsia"/>
          <w:lang w:eastAsia="zh-CN"/>
        </w:rPr>
        <w:t xml:space="preserve">. </w:t>
      </w:r>
      <w:r>
        <w:t xml:space="preserve"> </w:t>
      </w:r>
      <w:r>
        <w:rPr>
          <w:i/>
        </w:rPr>
        <w:t>Frontiers in Genetics</w:t>
      </w:r>
      <w:r>
        <w:rPr>
          <w:rFonts w:eastAsia="SimSun" w:hint="eastAsia"/>
          <w:lang w:eastAsia="zh-CN"/>
        </w:rPr>
        <w:t xml:space="preserve"> </w:t>
      </w:r>
      <w:r>
        <w:t xml:space="preserve"> 10</w:t>
      </w:r>
      <w:r>
        <w:rPr>
          <w:rFonts w:eastAsia="SimSun" w:hint="eastAsia"/>
          <w:lang w:eastAsia="zh-CN"/>
        </w:rPr>
        <w:t xml:space="preserve"> (Apr, 2019). </w:t>
      </w:r>
      <w:r>
        <w:rPr>
          <w:rFonts w:eastAsia="SimSun"/>
          <w:lang w:eastAsia="zh-CN"/>
        </w:rPr>
        <w:t xml:space="preserve">DOI: </w:t>
      </w:r>
      <w:r>
        <w:t>https://doi.org/</w:t>
      </w:r>
      <w:r>
        <w:rPr>
          <w:rFonts w:eastAsia="SimSun"/>
          <w:lang w:eastAsia="zh-CN"/>
        </w:rPr>
        <w:t>10.3389/fgene.2019.00266</w:t>
      </w:r>
    </w:p>
    <w:p w14:paraId="24C868E1" w14:textId="77777777" w:rsidR="003E4E2B" w:rsidRDefault="007A61F4">
      <w:pPr>
        <w:pStyle w:val="EndNoteBibliography"/>
        <w:ind w:left="720" w:hanging="720"/>
        <w:rPr>
          <w:rFonts w:eastAsia="SimSun"/>
          <w:lang w:eastAsia="zh-CN"/>
        </w:rPr>
      </w:pPr>
      <w:r>
        <w:t>[8]</w:t>
      </w:r>
      <w:r>
        <w:tab/>
        <w:t xml:space="preserve">Q. Liu, and R. I. Gregory. 2019. RNAmod: an integrated system for the annotation of mRNA modifications. Nucleic acids research 47, W1 (Jul, 2019), W548-W555. DOI: https://doi.org/ 10.1093/nar/gkz479 </w:t>
      </w:r>
    </w:p>
    <w:p w14:paraId="376C492B" w14:textId="77777777" w:rsidR="003E4E2B" w:rsidRDefault="007A61F4">
      <w:pPr>
        <w:pStyle w:val="EndNoteBibliography"/>
        <w:ind w:left="720" w:hanging="720"/>
      </w:pPr>
      <w:r>
        <w:t>[</w:t>
      </w:r>
      <w:r>
        <w:rPr>
          <w:rFonts w:eastAsia="SimSun" w:hint="eastAsia"/>
          <w:lang w:eastAsia="zh-CN"/>
        </w:rPr>
        <w:t>9</w:t>
      </w:r>
      <w:r>
        <w:t xml:space="preserve">] </w:t>
      </w:r>
      <w:r>
        <w:rPr>
          <w:rFonts w:eastAsia="SimSun" w:hint="eastAsia"/>
          <w:lang w:eastAsia="zh-CN"/>
        </w:rPr>
        <w:tab/>
      </w:r>
      <w:r>
        <w:t xml:space="preserve">N. Liu, K. I. Zhou, M. Parisien, Q. Dai, L. Diatchenko, and T. Pan. 2017. N6- methyladenosine alters RNA structure to regulate binding of a lowcomplexity protein. Nucleic acids research 45, 10 (Jun, 2017), 6051-6063. </w:t>
      </w:r>
      <w:bookmarkStart w:id="7" w:name="OLE_LINK3"/>
      <w:bookmarkStart w:id="8" w:name="OLE_LINK4"/>
      <w:r>
        <w:t>DOI: https://doi.org/</w:t>
      </w:r>
      <w:bookmarkEnd w:id="7"/>
      <w:bookmarkEnd w:id="8"/>
      <w:r>
        <w:t>10.1093/nar/gkx141</w:t>
      </w:r>
    </w:p>
    <w:p w14:paraId="503FD0C2" w14:textId="77777777" w:rsidR="003E4E2B" w:rsidRDefault="007A61F4">
      <w:pPr>
        <w:pStyle w:val="EndNoteBibliography"/>
        <w:ind w:left="720" w:hanging="720"/>
        <w:rPr>
          <w:rFonts w:eastAsia="SimSun"/>
          <w:lang w:eastAsia="zh-CN"/>
        </w:rPr>
      </w:pPr>
      <w:r>
        <w:t>[10]</w:t>
      </w:r>
      <w:r>
        <w:tab/>
        <w:t>C. Kunqi, W. Zhen, Z. Qing, W. Xiangyu, R. Rong, L. Zhiliang, S. Jionglong, de M. J. Pedro, D. J. Rigden, and M. Jia</w:t>
      </w:r>
      <w:r>
        <w:rPr>
          <w:rFonts w:eastAsia="SimSun" w:hint="eastAsia"/>
          <w:lang w:eastAsia="zh-CN"/>
        </w:rPr>
        <w:t xml:space="preserve">. 2019. </w:t>
      </w:r>
      <w:r>
        <w:t>WHISTLE: a high-accuracy map of the human N6-methyladenosine (m6A) epitranscriptome predicted using a machine learning approach</w:t>
      </w:r>
      <w:r>
        <w:rPr>
          <w:rFonts w:eastAsia="SimSun" w:hint="eastAsia"/>
          <w:lang w:eastAsia="zh-CN"/>
        </w:rPr>
        <w:t xml:space="preserve">. </w:t>
      </w:r>
      <w:r>
        <w:rPr>
          <w:i/>
        </w:rPr>
        <w:t>Nucleic Acids Research</w:t>
      </w:r>
      <w:r>
        <w:rPr>
          <w:rFonts w:eastAsia="SimSun" w:hint="eastAsia"/>
          <w:lang w:eastAsia="zh-CN"/>
        </w:rPr>
        <w:t xml:space="preserve"> </w:t>
      </w:r>
      <w:r>
        <w:t>7</w:t>
      </w:r>
      <w:r>
        <w:rPr>
          <w:rFonts w:eastAsia="SimSun" w:hint="eastAsia"/>
          <w:lang w:eastAsia="zh-CN"/>
        </w:rPr>
        <w:t xml:space="preserve"> (Feb, 2019)</w:t>
      </w:r>
      <w:r>
        <w:t>, 7.</w:t>
      </w:r>
      <w:r>
        <w:rPr>
          <w:rFonts w:eastAsia="SimSun" w:hint="eastAsia"/>
          <w:lang w:eastAsia="zh-CN"/>
        </w:rPr>
        <w:t xml:space="preserve"> </w:t>
      </w:r>
      <w:r>
        <w:t>DOI: https://doi.org/10.1093/nar/gkz074</w:t>
      </w:r>
    </w:p>
    <w:p w14:paraId="3B389006" w14:textId="77777777" w:rsidR="003E4E2B" w:rsidRDefault="007A61F4">
      <w:pPr>
        <w:pStyle w:val="EndNoteBibliography"/>
        <w:ind w:left="720" w:hanging="720"/>
        <w:rPr>
          <w:rFonts w:eastAsia="SimSun"/>
          <w:lang w:eastAsia="zh-CN"/>
        </w:rPr>
      </w:pPr>
      <w:r>
        <w:t>[11]</w:t>
      </w:r>
      <w:r>
        <w:tab/>
        <w:t>P. Stoilov, I. Rafalska, and S. Stamm. 2002. YTH: a new domain in nuclear proteins. Trends in biochemical sciences 27, 10 (Oct, 2002), 495-497.</w:t>
      </w:r>
      <w:r>
        <w:rPr>
          <w:rFonts w:eastAsia="SimSun" w:hint="eastAsia"/>
          <w:lang w:eastAsia="zh-CN"/>
        </w:rPr>
        <w:t xml:space="preserve"> </w:t>
      </w:r>
      <w:r>
        <w:t xml:space="preserve">DOI: https://doi.org/10.1016/S0968-0004(02)02189-8 </w:t>
      </w:r>
    </w:p>
    <w:p w14:paraId="03F9FF17" w14:textId="77777777" w:rsidR="003E4E2B" w:rsidRDefault="007A61F4">
      <w:pPr>
        <w:pStyle w:val="EndNoteBibliography"/>
        <w:ind w:left="720" w:hanging="720"/>
        <w:rPr>
          <w:rFonts w:eastAsia="SimSun"/>
          <w:lang w:eastAsia="zh-CN"/>
        </w:rPr>
      </w:pPr>
      <w:r>
        <w:t>[</w:t>
      </w:r>
      <w:r>
        <w:rPr>
          <w:rFonts w:eastAsia="SimSun" w:hint="eastAsia"/>
          <w:lang w:eastAsia="zh-CN"/>
        </w:rPr>
        <w:t>12</w:t>
      </w:r>
      <w:r>
        <w:t xml:space="preserve">] </w:t>
      </w:r>
      <w:r>
        <w:rPr>
          <w:rFonts w:eastAsia="SimSun" w:hint="eastAsia"/>
          <w:lang w:eastAsia="zh-CN"/>
        </w:rPr>
        <w:tab/>
      </w:r>
      <w:r>
        <w:t xml:space="preserve">B. S. Zhao, I. A. Roundtree, and C. He. 2017. Post-transcriptional gene regulation by mRNA modifications. Nature reviews Molecular cell biology 18, 1 (Jan, 2017), 31. DOI: https://doi.org/10.1038/nrm.2016.132 </w:t>
      </w:r>
    </w:p>
    <w:p w14:paraId="28BBBEB8" w14:textId="77777777" w:rsidR="003E4E2B" w:rsidRDefault="007A61F4">
      <w:pPr>
        <w:pStyle w:val="EndNoteBibliography"/>
        <w:ind w:left="720" w:hanging="720"/>
        <w:rPr>
          <w:rFonts w:eastAsia="SimSun"/>
          <w:lang w:eastAsia="zh-CN"/>
        </w:rPr>
      </w:pPr>
      <w:r>
        <w:t>[1</w:t>
      </w:r>
      <w:r>
        <w:rPr>
          <w:rFonts w:eastAsia="SimSun" w:hint="eastAsia"/>
          <w:lang w:eastAsia="zh-CN"/>
        </w:rPr>
        <w:t>3</w:t>
      </w:r>
      <w:r>
        <w:t xml:space="preserve">] </w:t>
      </w:r>
      <w:r>
        <w:rPr>
          <w:rFonts w:eastAsia="SimSun" w:hint="eastAsia"/>
          <w:lang w:eastAsia="zh-CN"/>
        </w:rPr>
        <w:tab/>
      </w:r>
      <w:r>
        <w:t xml:space="preserve">Y. Xiang, B. Laurent, C.-H. Hsu, S. Nachtergaele, Z. Lu, W. Sheng, C. Xu, H. Chen, J. Ouyang, and S. Wang. 2017. RNA m 6 A methylation regulates the ultraviolet-induced DNA damage response. Nature 543, 7646 (Mar, 2017), 573-576. DOI: https://doi.org/10.1038/nature21671 </w:t>
      </w:r>
    </w:p>
    <w:p w14:paraId="45905682" w14:textId="77777777" w:rsidR="003E4E2B" w:rsidRDefault="007A61F4">
      <w:pPr>
        <w:pStyle w:val="EndNoteBibliography"/>
        <w:ind w:left="720" w:hanging="720"/>
        <w:rPr>
          <w:rFonts w:eastAsia="SimSun"/>
          <w:lang w:eastAsia="zh-CN"/>
        </w:rPr>
      </w:pPr>
      <w:r>
        <w:t>[1</w:t>
      </w:r>
      <w:r>
        <w:rPr>
          <w:rFonts w:eastAsia="SimSun" w:hint="eastAsia"/>
          <w:lang w:eastAsia="zh-CN"/>
        </w:rPr>
        <w:t>4</w:t>
      </w:r>
      <w:r>
        <w:t xml:space="preserve">] </w:t>
      </w:r>
      <w:r>
        <w:rPr>
          <w:rFonts w:eastAsia="SimSun" w:hint="eastAsia"/>
          <w:lang w:eastAsia="zh-CN"/>
        </w:rPr>
        <w:tab/>
      </w:r>
      <w:r>
        <w:t xml:space="preserve">D. Jain, M. R. Puno, C. Meydan, N. Lailler, C. E. Mason, C. D. Lima, K. V. Anderson, and S. Keeney. ketu mutant mice uncover an essential meiotic function for the ancient RNA helicase YTHDC2. Elife 7 (Jan, 2018), e30919. DOI: https://doi.org/10.7554/eLife.30919 </w:t>
      </w:r>
    </w:p>
    <w:p w14:paraId="4D53A5DF" w14:textId="77777777" w:rsidR="003E4E2B" w:rsidRDefault="007A61F4">
      <w:pPr>
        <w:pStyle w:val="EndNoteBibliography"/>
        <w:ind w:left="720" w:hanging="720"/>
        <w:rPr>
          <w:rFonts w:eastAsia="SimSun"/>
          <w:lang w:eastAsia="zh-CN"/>
        </w:rPr>
      </w:pPr>
      <w:r>
        <w:t>[1</w:t>
      </w:r>
      <w:r>
        <w:rPr>
          <w:rFonts w:eastAsia="SimSun" w:hint="eastAsia"/>
          <w:lang w:eastAsia="zh-CN"/>
        </w:rPr>
        <w:t>5</w:t>
      </w:r>
      <w:r>
        <w:t xml:space="preserve">] </w:t>
      </w:r>
      <w:r>
        <w:rPr>
          <w:rFonts w:eastAsia="SimSun" w:hint="eastAsia"/>
          <w:lang w:eastAsia="zh-CN"/>
        </w:rPr>
        <w:tab/>
      </w:r>
      <w:r>
        <w:t xml:space="preserve">X. Wang, B. S. Zhao, I. A. Roundtree, Z. Lu, D. Han, H. Ma, X. Weng, K. Chen, H. Shi, and C. He. N6-methyladenosine modulates messenger RNA translation efficiency. Cell 161, 6 (Jun, 2015), 1388-1399. DOI: https://doi.org/10.1016/j.cell.2015.05.014 </w:t>
      </w:r>
    </w:p>
    <w:p w14:paraId="1D0F4464" w14:textId="77777777" w:rsidR="003E4E2B" w:rsidRDefault="007A61F4">
      <w:pPr>
        <w:pStyle w:val="EndNoteBibliography"/>
        <w:ind w:left="720" w:hanging="720"/>
        <w:rPr>
          <w:rFonts w:eastAsia="SimSun"/>
          <w:lang w:eastAsia="zh-CN"/>
        </w:rPr>
      </w:pPr>
      <w:r>
        <w:t>[1</w:t>
      </w:r>
      <w:r>
        <w:rPr>
          <w:rFonts w:eastAsia="SimSun" w:hint="eastAsia"/>
          <w:lang w:eastAsia="zh-CN"/>
        </w:rPr>
        <w:t>6</w:t>
      </w:r>
      <w:r>
        <w:t xml:space="preserve">] </w:t>
      </w:r>
      <w:r>
        <w:rPr>
          <w:rFonts w:eastAsia="SimSun" w:hint="eastAsia"/>
          <w:lang w:eastAsia="zh-CN"/>
        </w:rPr>
        <w:tab/>
      </w:r>
      <w:r>
        <w:t xml:space="preserve">Y. Fu, G.-Z. Luo, K. Chen, X. Deng, M. Yu, D. Han, Z. Hao, J. Liu, X. Lu, and L. C. Doré. 2015. N6-methyldeoxyadenosine marks active transcription start sites in Chlamydomonas. Cell 161, 4 (May, 2015), 879-892. DOI: https://doi.org/10.1016/j.cell.2015.04.010 </w:t>
      </w:r>
    </w:p>
    <w:p w14:paraId="6DBF64C7" w14:textId="77777777" w:rsidR="003E4E2B" w:rsidRDefault="007A61F4">
      <w:pPr>
        <w:pStyle w:val="EndNoteBibliography"/>
        <w:ind w:left="720" w:hanging="720"/>
        <w:rPr>
          <w:rFonts w:eastAsia="SimSun"/>
          <w:lang w:eastAsia="zh-CN"/>
        </w:rPr>
      </w:pPr>
      <w:r>
        <w:t>[1</w:t>
      </w:r>
      <w:r>
        <w:rPr>
          <w:rFonts w:eastAsia="SimSun" w:hint="eastAsia"/>
          <w:lang w:eastAsia="zh-CN"/>
        </w:rPr>
        <w:t>7</w:t>
      </w:r>
      <w:r>
        <w:t xml:space="preserve">] </w:t>
      </w:r>
      <w:r>
        <w:rPr>
          <w:rFonts w:eastAsia="SimSun" w:hint="eastAsia"/>
          <w:lang w:eastAsia="zh-CN"/>
        </w:rPr>
        <w:tab/>
      </w:r>
      <w:r>
        <w:t>X. Wang, Z. Lu, A. Gomez, G. C. Hon, Y. Yue, D. Han, Y. Fu, M. Parisien, Q. Dai, and G. Jia. 2014. N 6-methyladenosine-dependent regulation of messenger RNA stability. Nature 505, 7481 (Jan, 2014), 117-120. DOI: https://doi.org/10.1038/nature12730</w:t>
      </w:r>
    </w:p>
    <w:p w14:paraId="628A05D3" w14:textId="77777777" w:rsidR="003E4E2B" w:rsidRDefault="007A61F4">
      <w:pPr>
        <w:pStyle w:val="EndNoteBibliography"/>
        <w:ind w:left="720" w:hanging="720"/>
        <w:rPr>
          <w:rFonts w:eastAsia="SimSun"/>
          <w:lang w:eastAsia="zh-CN"/>
        </w:rPr>
      </w:pPr>
      <w:r>
        <w:t>[18]</w:t>
      </w:r>
      <w:r>
        <w:tab/>
        <w:t xml:space="preserve">] C. Xu, X. Wang, K. Liu, I. A. Roundtree, W. Tempel, Y. Li, Z. Lu, C. He, and J. Min. 2014. Structural basis for selective binding of m 6 A RNA by the YTHDC1 YTH domain. Nature chemical biology 10, 11 (Nov, 2014), 927-929. DOI: https://doi.org/10.1038/nchembio.1654 </w:t>
      </w:r>
    </w:p>
    <w:p w14:paraId="640E6045" w14:textId="77777777" w:rsidR="003E4E2B" w:rsidRDefault="007A61F4">
      <w:pPr>
        <w:pStyle w:val="EndNoteBibliography"/>
        <w:ind w:left="720" w:hanging="720"/>
        <w:rPr>
          <w:rFonts w:eastAsia="SimSun"/>
          <w:lang w:eastAsia="zh-CN"/>
        </w:rPr>
      </w:pPr>
      <w:r>
        <w:t>[1</w:t>
      </w:r>
      <w:r>
        <w:rPr>
          <w:rFonts w:eastAsia="SimSun" w:hint="eastAsia"/>
          <w:lang w:eastAsia="zh-CN"/>
        </w:rPr>
        <w:t>9</w:t>
      </w:r>
      <w:r>
        <w:t xml:space="preserve">] </w:t>
      </w:r>
      <w:r>
        <w:rPr>
          <w:rFonts w:eastAsia="SimSun" w:hint="eastAsia"/>
          <w:lang w:eastAsia="zh-CN"/>
        </w:rPr>
        <w:tab/>
      </w:r>
      <w:r>
        <w:t xml:space="preserve">S. D. Kasowitz, J. Ma, S. J. Anderson, N. A. Leu, Y. Xu, B. D. Gregory, R. M. Schultz, and P. J. Wang. 2018. Nuclear m6A reader YTHDC1 regulates alternative polyadenylation and splicing during mouse oocyte development. PLoS genetics 14, 5 (May, 2018), 1007412. DOI: https://doi.org/10.1371/journal.pgen.1007412 </w:t>
      </w:r>
    </w:p>
    <w:p w14:paraId="16901122" w14:textId="77777777" w:rsidR="003E4E2B" w:rsidRDefault="007A61F4">
      <w:pPr>
        <w:pStyle w:val="EndNoteBibliography"/>
        <w:ind w:left="720" w:hanging="720"/>
        <w:rPr>
          <w:rFonts w:eastAsia="SimSun"/>
          <w:lang w:eastAsia="zh-CN"/>
        </w:rPr>
      </w:pPr>
      <w:r>
        <w:t>[</w:t>
      </w:r>
      <w:r>
        <w:rPr>
          <w:rFonts w:eastAsia="SimSun" w:hint="eastAsia"/>
          <w:lang w:eastAsia="zh-CN"/>
        </w:rPr>
        <w:t>20</w:t>
      </w:r>
      <w:r>
        <w:t xml:space="preserve">] </w:t>
      </w:r>
      <w:r>
        <w:rPr>
          <w:rFonts w:eastAsia="SimSun" w:hint="eastAsia"/>
          <w:lang w:eastAsia="zh-CN"/>
        </w:rPr>
        <w:tab/>
      </w:r>
      <w:r>
        <w:t xml:space="preserve">M. J. Walker, M. D. Shortridge, D. D. Albin, L. Y. Cominsky, and G. Varani. 2020. Structure of the RNA Specialized Translation Initiation Element that Recruits eIF3 to the 5′-UTR of c-Jun. Journal of Molecular Biology (Jan, 2020). DOI: https://doi.org/10.1016/j.jmb.2020.01.001 </w:t>
      </w:r>
    </w:p>
    <w:p w14:paraId="2FEE0591" w14:textId="77777777" w:rsidR="003E4E2B" w:rsidRDefault="007A61F4">
      <w:pPr>
        <w:pStyle w:val="EndNoteBibliography"/>
        <w:ind w:left="720" w:hanging="720"/>
      </w:pPr>
      <w:r>
        <w:t>[</w:t>
      </w:r>
      <w:r>
        <w:rPr>
          <w:rFonts w:eastAsia="SimSun" w:hint="eastAsia"/>
          <w:lang w:eastAsia="zh-CN"/>
        </w:rPr>
        <w:t>21</w:t>
      </w:r>
      <w:r>
        <w:t xml:space="preserve">] </w:t>
      </w:r>
      <w:r>
        <w:rPr>
          <w:rFonts w:eastAsia="SimSun" w:hint="eastAsia"/>
          <w:lang w:eastAsia="zh-CN"/>
        </w:rPr>
        <w:tab/>
      </w:r>
      <w:r>
        <w:t>Y. Yin, J. Long, Y. Sun, H. Li, E. Jiang, C. Zeng, and W. Zhu. 2018. The function and clinical significance of eIF3 in cancer. Gene 673 (Oct, 2018), 130-133.</w:t>
      </w:r>
      <w:r>
        <w:rPr>
          <w:rFonts w:eastAsia="SimSun" w:hint="eastAsia"/>
          <w:lang w:eastAsia="zh-CN"/>
        </w:rPr>
        <w:t xml:space="preserve"> </w:t>
      </w:r>
      <w:r>
        <w:t>DOI: https://doi.org/10.1016/j.gene.2018.06.034</w:t>
      </w:r>
    </w:p>
    <w:p w14:paraId="595858B3" w14:textId="77777777" w:rsidR="003E4E2B" w:rsidRDefault="007A61F4">
      <w:pPr>
        <w:pStyle w:val="EndNoteBibliography"/>
        <w:ind w:left="720" w:hanging="720"/>
        <w:rPr>
          <w:rFonts w:eastAsia="SimSun"/>
          <w:lang w:eastAsia="zh-CN"/>
        </w:rPr>
      </w:pPr>
      <w:r>
        <w:t>[22]</w:t>
      </w:r>
      <w:r>
        <w:tab/>
        <w:t>S. Bowen, T. Yujiao, C. Kunqi, W. Zhen, R. Rong, L. Zhiliang, S. Jionglong, d. M. J. Pedro, D. J. Rigden, and M. Jia</w:t>
      </w:r>
      <w:r>
        <w:rPr>
          <w:rFonts w:eastAsia="SimSun" w:hint="eastAsia"/>
          <w:lang w:eastAsia="zh-CN"/>
        </w:rPr>
        <w:t xml:space="preserve">. 2020. </w:t>
      </w:r>
      <w:r>
        <w:t>m7GHub: deciphering the location, regulation and pathogenesis of internal mRNA N7-methylguanosine (m7G) sites in human</w:t>
      </w:r>
      <w:r>
        <w:rPr>
          <w:rFonts w:eastAsia="SimSun" w:hint="eastAsia"/>
          <w:lang w:eastAsia="zh-CN"/>
        </w:rPr>
        <w:t xml:space="preserve">. </w:t>
      </w:r>
      <w:r>
        <w:rPr>
          <w:i/>
        </w:rPr>
        <w:t>Bioinformatics</w:t>
      </w:r>
      <w:r>
        <w:rPr>
          <w:rFonts w:eastAsia="SimSun" w:hint="eastAsia"/>
          <w:lang w:eastAsia="zh-CN"/>
        </w:rPr>
        <w:t xml:space="preserve"> 36, </w:t>
      </w:r>
      <w:r>
        <w:t>11</w:t>
      </w:r>
      <w:r>
        <w:rPr>
          <w:rFonts w:eastAsia="SimSun" w:hint="eastAsia"/>
          <w:lang w:eastAsia="zh-CN"/>
        </w:rPr>
        <w:t xml:space="preserve"> (Mar, 2020)</w:t>
      </w:r>
      <w:r>
        <w:t>, 11.</w:t>
      </w:r>
      <w:r>
        <w:rPr>
          <w:rFonts w:eastAsia="SimSun" w:hint="eastAsia"/>
          <w:lang w:eastAsia="zh-CN"/>
        </w:rPr>
        <w:t xml:space="preserve"> </w:t>
      </w:r>
      <w:r>
        <w:t>DOI: https://doi.org/10.1093/bioinformatics/btaa178</w:t>
      </w:r>
    </w:p>
    <w:p w14:paraId="2D4FC0BE" w14:textId="77777777" w:rsidR="003E4E2B" w:rsidRDefault="007A61F4">
      <w:pPr>
        <w:pStyle w:val="EndNoteBibliography"/>
        <w:ind w:left="720" w:hanging="720"/>
        <w:rPr>
          <w:rFonts w:eastAsia="SimSun"/>
          <w:lang w:eastAsia="zh-CN"/>
        </w:rPr>
      </w:pPr>
      <w:r>
        <w:t>[23]</w:t>
      </w:r>
      <w:r>
        <w:tab/>
        <w:t xml:space="preserve">Y. Tang, K. Chen, B. Song, J. Ma, X. Wu, Q. Xu, Z. Wei, J. Su, G. Liu, and R. Rong. 2020. </w:t>
      </w:r>
      <w:bookmarkStart w:id="9" w:name="OLE_LINK8"/>
      <w:bookmarkStart w:id="10" w:name="OLE_LINK7"/>
      <w:r>
        <w:t>m6A-Atlas: a comprehensive knowledgebase for unraveling the N6- methyladenosine (m6A) epitranscriptome.</w:t>
      </w:r>
      <w:bookmarkEnd w:id="9"/>
      <w:bookmarkEnd w:id="10"/>
      <w:r>
        <w:t xml:space="preserve"> Nucleic Acids Research (Aug, 2020). DOI: https://doi.org/10.1093/nar/gkaa692 </w:t>
      </w:r>
    </w:p>
    <w:p w14:paraId="67A1FA35" w14:textId="77777777" w:rsidR="003E4E2B" w:rsidRDefault="007A61F4">
      <w:pPr>
        <w:pStyle w:val="EndNoteBibliography"/>
        <w:ind w:left="720" w:hanging="720"/>
        <w:rPr>
          <w:rFonts w:eastAsia="SimSun"/>
          <w:lang w:eastAsia="zh-CN"/>
        </w:rPr>
      </w:pPr>
      <w:r>
        <w:t>[2</w:t>
      </w:r>
      <w:r>
        <w:rPr>
          <w:rFonts w:eastAsia="SimSun" w:hint="eastAsia"/>
          <w:lang w:eastAsia="zh-CN"/>
        </w:rPr>
        <w:t>4</w:t>
      </w:r>
      <w:r>
        <w:t xml:space="preserve">] </w:t>
      </w:r>
      <w:r>
        <w:rPr>
          <w:rFonts w:eastAsia="SimSun" w:hint="eastAsia"/>
          <w:lang w:eastAsia="zh-CN"/>
        </w:rPr>
        <w:tab/>
      </w:r>
      <w:r>
        <w:t xml:space="preserve">I. A. Roundtree, G.-Z. Luo, Z. Zhang, X. Wang, T. Zhou, Y. Cui, J. Sha, X. Huang, L. Guerrero, and P. Xie. 2017. YTHDC1 mediates nuclear export of N6- methyladenosine methylated mRNAs. Elife 6 (Oct, 2017), e31311. DOI: https://doi.org/10.7554/eLife.31311 </w:t>
      </w:r>
    </w:p>
    <w:p w14:paraId="4C08C481" w14:textId="77777777" w:rsidR="003E4E2B" w:rsidRDefault="007A61F4">
      <w:pPr>
        <w:pStyle w:val="EndNoteBibliography"/>
        <w:ind w:left="720" w:hanging="720"/>
        <w:rPr>
          <w:rFonts w:eastAsia="SimSun"/>
          <w:lang w:eastAsia="zh-CN"/>
        </w:rPr>
      </w:pPr>
      <w:r>
        <w:t>[2</w:t>
      </w:r>
      <w:r>
        <w:rPr>
          <w:rFonts w:eastAsia="SimSun" w:hint="eastAsia"/>
          <w:lang w:eastAsia="zh-CN"/>
        </w:rPr>
        <w:t>5</w:t>
      </w:r>
      <w:r>
        <w:t xml:space="preserve">] </w:t>
      </w:r>
      <w:r>
        <w:rPr>
          <w:rFonts w:eastAsia="SimSun" w:hint="eastAsia"/>
          <w:lang w:eastAsia="zh-CN"/>
        </w:rPr>
        <w:tab/>
      </w:r>
      <w:r>
        <w:t xml:space="preserve">W. Xiao, S. Adhikari, U. Dahal, Y.-S. Chen, Y.-J. Hao, B.-F. Sun, H.-Y. Sun, A. Li, X.-L. Ping, and W.-Y. Lai. 2016. Nuclear m6A reader YTHDC1 regulates mRNA splicing. Molecular cell 61, 4 (Feb, 2016), 507-519. DOI: https://doi.org/10.1016/j.molcel.2016.01.012 </w:t>
      </w:r>
    </w:p>
    <w:p w14:paraId="07676F5E" w14:textId="77777777" w:rsidR="003E4E2B" w:rsidRDefault="007A61F4">
      <w:pPr>
        <w:pStyle w:val="EndNoteBibliography"/>
        <w:ind w:left="720" w:hanging="720"/>
        <w:rPr>
          <w:rFonts w:eastAsia="SimSun"/>
          <w:lang w:eastAsia="zh-CN"/>
        </w:rPr>
      </w:pPr>
      <w:r>
        <w:t>[2</w:t>
      </w:r>
      <w:r>
        <w:rPr>
          <w:rFonts w:eastAsia="SimSun" w:hint="eastAsia"/>
          <w:lang w:eastAsia="zh-CN"/>
        </w:rPr>
        <w:t>6</w:t>
      </w:r>
      <w:r>
        <w:t>]</w:t>
      </w:r>
      <w:r>
        <w:rPr>
          <w:rFonts w:eastAsia="SimSun" w:hint="eastAsia"/>
          <w:lang w:eastAsia="zh-CN"/>
        </w:rPr>
        <w:tab/>
      </w:r>
      <w:r>
        <w:t xml:space="preserve">D. P. Patil, C.-K. Chen, B. F. Pickering, A. Chow, C. Jackson, M. Guttman, and S. R. Jaffrey, “m 6 A RNA methylation promotes XIST-mediated transcriptional repression,” Nature 537, 7620 (Sep, 2016), 369-373. DOI: https://doi.org/10.1038/nature19342 </w:t>
      </w:r>
    </w:p>
    <w:p w14:paraId="26282F35" w14:textId="77777777" w:rsidR="003E4E2B" w:rsidRDefault="007A61F4">
      <w:pPr>
        <w:pStyle w:val="EndNoteBibliography"/>
        <w:ind w:left="720" w:hanging="720"/>
        <w:rPr>
          <w:rFonts w:eastAsia="SimSun"/>
          <w:lang w:eastAsia="zh-CN"/>
        </w:rPr>
      </w:pPr>
      <w:r>
        <w:t>[2</w:t>
      </w:r>
      <w:r>
        <w:rPr>
          <w:rFonts w:eastAsia="SimSun" w:hint="eastAsia"/>
          <w:lang w:eastAsia="zh-CN"/>
        </w:rPr>
        <w:t>7</w:t>
      </w:r>
      <w:r>
        <w:t>]</w:t>
      </w:r>
      <w:r>
        <w:rPr>
          <w:rFonts w:eastAsia="SimSun" w:hint="eastAsia"/>
          <w:lang w:eastAsia="zh-CN"/>
        </w:rPr>
        <w:tab/>
      </w:r>
      <w:r>
        <w:t xml:space="preserve"> P. J. Hsu, Y. Zhu, H. Ma, Y. Guo, X. Shi, Y. Liu, M. Qi, Z. Lu, H. Shi, and J. Wang. 2017. Ythdc2 is an N 6-methyladenosine binding protein that regulates mammalian spermatogenesis. Cell research 27, 9 (Sep, 2017), 1115-1127. DOI: https://doi.org/10.1038/cr.2017.99 </w:t>
      </w:r>
    </w:p>
    <w:p w14:paraId="6EA7D7B9" w14:textId="77777777" w:rsidR="003E4E2B" w:rsidRDefault="007A61F4">
      <w:pPr>
        <w:pStyle w:val="EndNoteBibliography"/>
        <w:ind w:left="720" w:hanging="720"/>
        <w:rPr>
          <w:rFonts w:eastAsia="SimSun"/>
          <w:lang w:eastAsia="zh-CN"/>
        </w:rPr>
      </w:pPr>
      <w:r>
        <w:lastRenderedPageBreak/>
        <w:t>[2</w:t>
      </w:r>
      <w:r>
        <w:rPr>
          <w:rFonts w:eastAsia="SimSun" w:hint="eastAsia"/>
          <w:lang w:eastAsia="zh-CN"/>
        </w:rPr>
        <w:t>8</w:t>
      </w:r>
      <w:r>
        <w:t>]</w:t>
      </w:r>
      <w:r>
        <w:rPr>
          <w:rFonts w:eastAsia="SimSun" w:hint="eastAsia"/>
          <w:lang w:eastAsia="zh-CN"/>
        </w:rPr>
        <w:tab/>
      </w:r>
      <w:r>
        <w:t xml:space="preserve">N. S. Gokhale, A. B. McIntyre, M. J. McFadden, A. E. Roder, E. M. Kennedy, J. A. Gandara, S. E. Hopcraft, K. M. Quicke, C. Vazquez, and J. Willer. 2016. N6- methyladenosine in Flaviviridae viral RNA genomes regulates infection. Cell host &amp; microbe 20, 5 (Nov, 2016), 654-665. DOI: https://doi.org/10.1016/j.chom.2016.09.015 </w:t>
      </w:r>
    </w:p>
    <w:p w14:paraId="380BBB62" w14:textId="77777777" w:rsidR="003E4E2B" w:rsidRDefault="007A61F4">
      <w:pPr>
        <w:pStyle w:val="EndNoteBibliography"/>
        <w:ind w:left="720" w:hanging="720"/>
        <w:rPr>
          <w:rFonts w:eastAsia="SimSun"/>
          <w:lang w:eastAsia="zh-CN"/>
        </w:rPr>
      </w:pPr>
      <w:r>
        <w:t>[2</w:t>
      </w:r>
      <w:r>
        <w:rPr>
          <w:rFonts w:eastAsia="SimSun" w:hint="eastAsia"/>
          <w:lang w:eastAsia="zh-CN"/>
        </w:rPr>
        <w:t>9</w:t>
      </w:r>
      <w:r>
        <w:t xml:space="preserve">] </w:t>
      </w:r>
      <w:r>
        <w:rPr>
          <w:rFonts w:eastAsia="SimSun" w:hint="eastAsia"/>
          <w:lang w:eastAsia="zh-CN"/>
        </w:rPr>
        <w:tab/>
      </w:r>
      <w:r>
        <w:t xml:space="preserve">H. Shi, X. Wang, Z. Lu, B. S. Zhao, H. Ma, P. J. Hsu, C. Liu, and C. He. 2017. YTHDF3 facilitates translation and decay of N 6-methyladenosine-modified RNA. Cell research 27, 3 (Mar, 2017), 315-328. DOI: https://doi.org/10.1038/cr.2017.15 </w:t>
      </w:r>
    </w:p>
    <w:p w14:paraId="35207D16" w14:textId="77777777" w:rsidR="003E4E2B" w:rsidRDefault="007A61F4">
      <w:pPr>
        <w:pStyle w:val="EndNoteBibliography"/>
        <w:ind w:left="720" w:hanging="720"/>
        <w:rPr>
          <w:rFonts w:eastAsia="SimSun"/>
          <w:lang w:eastAsia="zh-CN"/>
        </w:rPr>
      </w:pPr>
      <w:r>
        <w:t>[</w:t>
      </w:r>
      <w:r>
        <w:rPr>
          <w:rFonts w:eastAsia="SimSun" w:hint="eastAsia"/>
          <w:lang w:eastAsia="zh-CN"/>
        </w:rPr>
        <w:t>30</w:t>
      </w:r>
      <w:r>
        <w:t xml:space="preserve">] </w:t>
      </w:r>
      <w:r>
        <w:rPr>
          <w:rFonts w:eastAsia="SimSun" w:hint="eastAsia"/>
          <w:lang w:eastAsia="zh-CN"/>
        </w:rPr>
        <w:tab/>
      </w:r>
      <w:r>
        <w:t xml:space="preserve">A. S. Lee, P. J. Kranzusch, and J. H. Cate. 2015. eIF3 targets cell-proliferation messenger RNAs for translational activation or repression. Nature 522, 7554 (Jun, 2015), 111-114. DOI: https://doi.org/10.1038/nature14267 </w:t>
      </w:r>
    </w:p>
    <w:p w14:paraId="3A6B90B5" w14:textId="77777777" w:rsidR="003E4E2B" w:rsidRDefault="007A61F4">
      <w:pPr>
        <w:pStyle w:val="EndNoteBibliography"/>
        <w:ind w:left="720" w:hanging="720"/>
        <w:rPr>
          <w:rFonts w:eastAsia="SimSun"/>
          <w:lang w:eastAsia="zh-CN"/>
        </w:rPr>
      </w:pPr>
      <w:r>
        <w:t>[</w:t>
      </w:r>
      <w:r>
        <w:rPr>
          <w:rFonts w:eastAsia="SimSun" w:hint="eastAsia"/>
          <w:lang w:eastAsia="zh-CN"/>
        </w:rPr>
        <w:t>31</w:t>
      </w:r>
      <w:r>
        <w:t xml:space="preserve">] </w:t>
      </w:r>
      <w:r>
        <w:rPr>
          <w:rFonts w:eastAsia="SimSun" w:hint="eastAsia"/>
          <w:lang w:eastAsia="zh-CN"/>
        </w:rPr>
        <w:tab/>
      </w:r>
      <w:r>
        <w:t xml:space="preserve">K. D. Meyer, D. P. Patil, J. Zhou, A. Zinoviev, M. A. Skabkin, O. Elemento, T. V. Pestova, S.-B. Qian, and S. R. Jaffrey. 2015. 5′ UTR m6A promotes capindependent translation. Cell 163, 4 (Nov, 2015), 999-1010. DOI: https://doi.org/10.1016/j.cell.2015.10.012 </w:t>
      </w:r>
    </w:p>
    <w:p w14:paraId="4B9B2FD1" w14:textId="77777777" w:rsidR="003E4E2B" w:rsidRDefault="007A61F4">
      <w:pPr>
        <w:pStyle w:val="EndNoteBibliography"/>
        <w:ind w:left="720" w:hanging="720"/>
        <w:rPr>
          <w:rFonts w:eastAsia="SimSun"/>
          <w:lang w:eastAsia="zh-CN"/>
        </w:rPr>
      </w:pPr>
      <w:r>
        <w:t>[</w:t>
      </w:r>
      <w:r>
        <w:rPr>
          <w:rFonts w:eastAsia="SimSun" w:hint="eastAsia"/>
          <w:lang w:eastAsia="zh-CN"/>
        </w:rPr>
        <w:t>32</w:t>
      </w:r>
      <w:r>
        <w:t xml:space="preserve">] </w:t>
      </w:r>
      <w:r>
        <w:rPr>
          <w:rFonts w:eastAsia="SimSun" w:hint="eastAsia"/>
          <w:lang w:eastAsia="zh-CN"/>
        </w:rPr>
        <w:tab/>
      </w:r>
      <w:r>
        <w:t xml:space="preserve">X. Pan, P. Rijnbeek, J. Yan, and H.-B. Shen. 2018. Prediction of RNA-protein sequence and structure binding preferences using deep convolutional and recurrent neural networks. BMC genomics 19, 1 (Dec, 2018), 511. DOI: https://doi.org/10.1186/s12864-018-4889-1 </w:t>
      </w:r>
    </w:p>
    <w:p w14:paraId="1B864A62" w14:textId="77777777" w:rsidR="003E4E2B" w:rsidRDefault="007A61F4">
      <w:pPr>
        <w:pStyle w:val="EndNoteBibliography"/>
        <w:ind w:left="720" w:hanging="720"/>
        <w:rPr>
          <w:rFonts w:eastAsia="SimSun"/>
          <w:lang w:eastAsia="zh-CN"/>
        </w:rPr>
      </w:pPr>
      <w:r>
        <w:t>[3</w:t>
      </w:r>
      <w:r>
        <w:rPr>
          <w:rFonts w:eastAsia="SimSun" w:hint="eastAsia"/>
          <w:lang w:eastAsia="zh-CN"/>
        </w:rPr>
        <w:t>3</w:t>
      </w:r>
      <w:r>
        <w:t xml:space="preserve">] </w:t>
      </w:r>
      <w:r>
        <w:rPr>
          <w:rFonts w:eastAsia="SimSun" w:hint="eastAsia"/>
          <w:lang w:eastAsia="zh-CN"/>
        </w:rPr>
        <w:tab/>
      </w:r>
      <w:r>
        <w:t xml:space="preserve">A. P. Bradley. 1997. The use of the area under the ROC curve in the evaluation of machine learning algorithms. Pattern recognition 30, 7 (1997), 1145-1159. DOI: https://doi.org/10.1016/S0031-3203(96)00142-2 </w:t>
      </w:r>
    </w:p>
    <w:p w14:paraId="09E042D5" w14:textId="77777777" w:rsidR="003E4E2B" w:rsidRDefault="007A61F4">
      <w:pPr>
        <w:pStyle w:val="EndNoteBibliography"/>
        <w:ind w:left="720" w:hanging="720"/>
        <w:rPr>
          <w:rFonts w:eastAsia="SimSun"/>
          <w:lang w:eastAsia="zh-CN"/>
        </w:rPr>
      </w:pPr>
      <w:r>
        <w:t>[3</w:t>
      </w:r>
      <w:r>
        <w:rPr>
          <w:rFonts w:eastAsia="SimSun" w:hint="eastAsia"/>
          <w:lang w:eastAsia="zh-CN"/>
        </w:rPr>
        <w:t>4</w:t>
      </w:r>
      <w:r>
        <w:t>]</w:t>
      </w:r>
      <w:r>
        <w:rPr>
          <w:rFonts w:eastAsia="SimSun" w:hint="eastAsia"/>
          <w:lang w:eastAsia="zh-CN"/>
        </w:rPr>
        <w:tab/>
      </w:r>
      <w:r>
        <w:t xml:space="preserve"> J. Keilwagen, I. Grosse, and J. Grau. 2014. Area under precision-recall curves for weighted and unweighted data. PloS one 9, 3 (Mar, 2014), 92209. DOI: https://doi.org/10.1371/journal.pone.0092209 </w:t>
      </w:r>
    </w:p>
    <w:p w14:paraId="7B70A5D0" w14:textId="77777777" w:rsidR="003E4E2B" w:rsidRDefault="007A61F4">
      <w:pPr>
        <w:pStyle w:val="EndNoteBibliography"/>
        <w:ind w:left="720" w:hanging="720"/>
        <w:rPr>
          <w:rFonts w:eastAsia="SimSun"/>
          <w:lang w:eastAsia="zh-CN"/>
        </w:rPr>
      </w:pPr>
      <w:r>
        <w:t>[3</w:t>
      </w:r>
      <w:r>
        <w:rPr>
          <w:rFonts w:eastAsia="SimSun" w:hint="eastAsia"/>
          <w:lang w:eastAsia="zh-CN"/>
        </w:rPr>
        <w:t>5</w:t>
      </w:r>
      <w:r>
        <w:t xml:space="preserve">] </w:t>
      </w:r>
      <w:r>
        <w:rPr>
          <w:rFonts w:eastAsia="SimSun" w:hint="eastAsia"/>
          <w:lang w:eastAsia="zh-CN"/>
        </w:rPr>
        <w:tab/>
      </w:r>
      <w:r>
        <w:t>J. Huang, and C. X. Ling. 2005. Using AUC and accuracy in evaluating learning algorithms. IEEE Transactions on knowledge and Data Engineering 17, 3 (Jan, 2005), 299-310. DOI: https://doi.org/10.1186/s12864-019- 6413-7</w:t>
      </w:r>
    </w:p>
    <w:p w14:paraId="2B9624DC" w14:textId="77777777" w:rsidR="003E4E2B" w:rsidRDefault="007A61F4">
      <w:pPr>
        <w:pStyle w:val="EndNoteBibliography"/>
        <w:ind w:left="720" w:hanging="720"/>
        <w:rPr>
          <w:rFonts w:eastAsia="SimSun"/>
          <w:lang w:eastAsia="zh-CN"/>
        </w:rPr>
      </w:pPr>
      <w:r>
        <w:t xml:space="preserve"> [3</w:t>
      </w:r>
      <w:r>
        <w:rPr>
          <w:rFonts w:eastAsia="SimSun" w:hint="eastAsia"/>
          <w:lang w:eastAsia="zh-CN"/>
        </w:rPr>
        <w:t>6</w:t>
      </w:r>
      <w:r>
        <w:t xml:space="preserve">] </w:t>
      </w:r>
      <w:r>
        <w:rPr>
          <w:rFonts w:eastAsia="SimSun" w:hint="eastAsia"/>
          <w:lang w:eastAsia="zh-CN"/>
        </w:rPr>
        <w:tab/>
      </w:r>
      <w:r>
        <w:t xml:space="preserve">D. Chicco, and G. Jurman. 2020. The advantages of the Matthews correlation coefficient (MCC) over F1 score and accuracy in binary classification evaluation. BMC genomics 21, 1 (Dec, 2020), 6. DOI: https://doi.org/10.1186/s12864-019-6413-7 </w:t>
      </w:r>
    </w:p>
    <w:p w14:paraId="3A10CEFC" w14:textId="77777777" w:rsidR="003E4E2B" w:rsidRDefault="007A61F4">
      <w:pPr>
        <w:pStyle w:val="EndNoteBibliography"/>
        <w:ind w:left="720" w:hanging="720"/>
        <w:rPr>
          <w:rFonts w:eastAsia="SimSun"/>
          <w:lang w:eastAsia="zh-CN"/>
        </w:rPr>
      </w:pPr>
      <w:r>
        <w:t>[3</w:t>
      </w:r>
      <w:r>
        <w:rPr>
          <w:rFonts w:eastAsia="SimSun" w:hint="eastAsia"/>
          <w:lang w:eastAsia="zh-CN"/>
        </w:rPr>
        <w:t>7</w:t>
      </w:r>
      <w:r>
        <w:t>]</w:t>
      </w:r>
      <w:r>
        <w:rPr>
          <w:rFonts w:eastAsia="SimSun" w:hint="eastAsia"/>
          <w:lang w:eastAsia="zh-CN"/>
        </w:rPr>
        <w:tab/>
      </w:r>
      <w:r>
        <w:t>D. Zhen, Y. Wu, Y. Zhang, K. Chen, B. Song, H. Xu, Y. Tang, Z. Wei, and J. Meng. 2020. m6A Reader: Epitranscriptome Target Prediction and Functional Characterization of N6-Methyladenosine (m6A) Readers. Frontiers in Cell and Developmental Biology 8 (Aug, 2020), 741. DOI: https://doi.org/10.3389/fcell.2020.00741</w:t>
      </w:r>
    </w:p>
    <w:p w14:paraId="31E162D4" w14:textId="77777777" w:rsidR="003E4E2B" w:rsidRDefault="007A61F4">
      <w:pPr>
        <w:pStyle w:val="EndNoteBibliography"/>
        <w:ind w:left="720" w:hanging="720"/>
      </w:pPr>
      <w:r>
        <w:t>[38]</w:t>
      </w:r>
      <w:r>
        <w:tab/>
        <w:t>] M. Ancona, E. Ceolini, C. Öztireli, and M. Gross. 2017. Towards better understanding of gradient-based attribution methods for deep neural networks. In 6th International Conference on Learning Representations. arXiv preprint, November 16, 2017. http://arxiv.org/abs/1711.06104</w:t>
      </w:r>
    </w:p>
    <w:p w14:paraId="2E992B38" w14:textId="77777777" w:rsidR="003E4E2B" w:rsidRDefault="007A61F4">
      <w:pPr>
        <w:pStyle w:val="Bibentry"/>
        <w:rPr>
          <w:rFonts w:eastAsia="SimSun"/>
          <w:color w:val="0000FF" w:themeColor="hyperlink"/>
          <w:u w:val="single"/>
          <w:lang w:eastAsia="zh-CN"/>
        </w:rPr>
      </w:pPr>
      <w:r>
        <w:rPr>
          <w:rFonts w:eastAsia="SimSun"/>
          <w:color w:val="000000" w:themeColor="text1"/>
          <w:lang w:eastAsia="zh-CN"/>
          <w14:ligatures w14:val="standard"/>
        </w:rPr>
        <w:fldChar w:fldCharType="end"/>
      </w:r>
    </w:p>
    <w:p w14:paraId="451BD2C5" w14:textId="77777777" w:rsidR="003E4E2B" w:rsidRDefault="003E4E2B">
      <w:pPr>
        <w:pStyle w:val="EndNoteBibliography"/>
        <w:ind w:left="720" w:hanging="720"/>
      </w:pPr>
    </w:p>
    <w:p w14:paraId="577197B9" w14:textId="77777777" w:rsidR="003E4E2B" w:rsidRDefault="003E4E2B">
      <w:pPr>
        <w:pStyle w:val="EndNoteBibliography"/>
        <w:ind w:left="720" w:hanging="720"/>
      </w:pPr>
    </w:p>
    <w:p w14:paraId="3BD66AF9" w14:textId="77777777" w:rsidR="003E4E2B" w:rsidRDefault="007A61F4">
      <w:pPr>
        <w:pStyle w:val="Bibentry"/>
        <w:rPr>
          <w:rFonts w:eastAsia="SimSun"/>
          <w:color w:val="0000FF" w:themeColor="hyperlink"/>
          <w:u w:val="single"/>
          <w:lang w:eastAsia="zh-CN"/>
        </w:rPr>
        <w:sectPr w:rsidR="003E4E2B">
          <w:endnotePr>
            <w:numFmt w:val="decimal"/>
          </w:endnotePr>
          <w:type w:val="continuous"/>
          <w:pgSz w:w="12240" w:h="15840"/>
          <w:pgMar w:top="1500" w:right="1080" w:bottom="1600" w:left="1080" w:header="1080" w:footer="1080" w:gutter="0"/>
          <w:pgNumType w:start="1"/>
          <w:cols w:num="2" w:space="480"/>
          <w:titlePg/>
          <w:docGrid w:linePitch="360"/>
        </w:sectPr>
      </w:pPr>
      <w:r>
        <w:rPr>
          <w:rFonts w:eastAsia="SimSun"/>
          <w:lang w:eastAsia="zh-CN"/>
          <w14:ligatures w14:val="standard"/>
        </w:rPr>
        <w:fldChar w:fldCharType="end"/>
      </w:r>
    </w:p>
    <w:p w14:paraId="2BD2B956" w14:textId="7B9EFA2A" w:rsidR="003E4E2B" w:rsidRDefault="003E4E2B">
      <w:pPr>
        <w:pStyle w:val="Bibentry"/>
        <w:rPr>
          <w:rFonts w:eastAsia="SimSun"/>
          <w:color w:val="0000FF" w:themeColor="hyperlink"/>
          <w:u w:val="single"/>
          <w:lang w:eastAsia="zh-CN"/>
        </w:rPr>
      </w:pPr>
    </w:p>
    <w:sectPr w:rsidR="003E4E2B">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28DD2" w14:textId="77777777" w:rsidR="00A902C5" w:rsidRDefault="00A902C5">
      <w:pPr>
        <w:spacing w:line="240" w:lineRule="auto"/>
      </w:pPr>
      <w:r>
        <w:separator/>
      </w:r>
    </w:p>
  </w:endnote>
  <w:endnote w:type="continuationSeparator" w:id="0">
    <w:p w14:paraId="454FC31F" w14:textId="77777777" w:rsidR="00A902C5" w:rsidRDefault="00A90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nux Libertine">
    <w:altName w:val="Cambria"/>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Linux Biolinum">
    <w:altName w:val="Calibri"/>
    <w:panose1 w:val="020B0604020202020204"/>
    <w:charset w:val="00"/>
    <w:family w:val="auto"/>
    <w:pitch w:val="variable"/>
    <w:sig w:usb0="E0000AFF" w:usb1="5000E5FB" w:usb2="0000002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02FC7" w14:textId="77777777" w:rsidR="003E4E2B" w:rsidRDefault="003E4E2B">
    <w:pPr>
      <w:pStyle w:val="Footer"/>
      <w:rPr>
        <w:rStyle w:val="PageNumber"/>
        <w:rFonts w:ascii="Linux Biolinum" w:hAnsi="Linux Biolinum" w:cs="Linux Biolinum"/>
      </w:rPr>
    </w:pPr>
  </w:p>
  <w:p w14:paraId="4735E545" w14:textId="77777777" w:rsidR="003E4E2B" w:rsidRDefault="003E4E2B">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1F3FA" w14:textId="77777777" w:rsidR="003E4E2B" w:rsidRDefault="003E4E2B">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3F897" w14:textId="77777777" w:rsidR="003E4E2B" w:rsidRDefault="003E4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287E0" w14:textId="77777777" w:rsidR="00A902C5" w:rsidRDefault="00A902C5">
      <w:pPr>
        <w:spacing w:line="240" w:lineRule="auto"/>
      </w:pPr>
      <w:r>
        <w:separator/>
      </w:r>
    </w:p>
  </w:footnote>
  <w:footnote w:type="continuationSeparator" w:id="0">
    <w:p w14:paraId="3D8C7E0B" w14:textId="77777777" w:rsidR="00A902C5" w:rsidRDefault="00A90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Layout w:type="fixed"/>
      <w:tblLook w:val="04A0" w:firstRow="1" w:lastRow="0" w:firstColumn="1" w:lastColumn="0" w:noHBand="0" w:noVBand="1"/>
    </w:tblPr>
    <w:tblGrid>
      <w:gridCol w:w="5040"/>
      <w:gridCol w:w="5040"/>
    </w:tblGrid>
    <w:tr w:rsidR="003E4E2B" w14:paraId="1EA48472" w14:textId="77777777">
      <w:tc>
        <w:tcPr>
          <w:tcW w:w="5040" w:type="dxa"/>
          <w:vAlign w:val="center"/>
        </w:tcPr>
        <w:p w14:paraId="2DA17958" w14:textId="77777777" w:rsidR="003E4E2B" w:rsidRDefault="007A61F4">
          <w:pPr>
            <w:jc w:val="left"/>
            <w:rPr>
              <w:rFonts w:ascii="Linux Biolinum" w:eastAsia="Calibri" w:hAnsi="Linux Biolinum" w:cs="Linux Biolinum"/>
            </w:rPr>
          </w:pPr>
          <w:r>
            <w:rPr>
              <w:rFonts w:ascii="Linux Biolinum" w:hAnsi="Linux Biolinum" w:cs="Linux Biolinum" w:hint="eastAsia"/>
            </w:rPr>
            <w:t>BIBE20</w:t>
          </w:r>
          <w:r>
            <w:rPr>
              <w:rFonts w:ascii="Linux Biolinum" w:eastAsia="SimSun" w:hAnsi="Linux Biolinum" w:cs="Linux Biolinum" w:hint="eastAsia"/>
              <w:lang w:eastAsia="zh-CN"/>
            </w:rPr>
            <w:t>21</w:t>
          </w:r>
          <w:r>
            <w:rPr>
              <w:rFonts w:ascii="Linux Biolinum" w:eastAsia="Calibri" w:hAnsi="Linux Biolinum" w:cs="Linux Biolinum"/>
            </w:rPr>
            <w:t xml:space="preserve">, </w:t>
          </w:r>
          <w:r>
            <w:rPr>
              <w:rFonts w:ascii="Linux Biolinum" w:hAnsi="Linux Biolinum" w:cs="Linux Biolinum" w:hint="eastAsia"/>
            </w:rPr>
            <w:t>July</w:t>
          </w:r>
          <w:r>
            <w:rPr>
              <w:rFonts w:ascii="Linux Biolinum" w:eastAsia="Calibri" w:hAnsi="Linux Biolinum" w:cs="Linux Biolinum"/>
            </w:rPr>
            <w:t xml:space="preserve"> 20</w:t>
          </w:r>
          <w:r>
            <w:rPr>
              <w:rFonts w:ascii="Linux Biolinum" w:eastAsia="SimSun" w:hAnsi="Linux Biolinum" w:cs="Linux Biolinum" w:hint="eastAsia"/>
              <w:lang w:eastAsia="zh-CN"/>
            </w:rPr>
            <w:t>21</w:t>
          </w:r>
          <w:r>
            <w:rPr>
              <w:rFonts w:ascii="Linux Biolinum" w:eastAsia="Calibri" w:hAnsi="Linux Biolinum" w:cs="Linux Biolinum"/>
            </w:rPr>
            <w:t xml:space="preserve">, </w:t>
          </w:r>
          <w:r>
            <w:rPr>
              <w:rFonts w:ascii="Linux Biolinum" w:eastAsia="SimSun" w:hAnsi="Linux Biolinum" w:cs="Linux Biolinum" w:hint="eastAsia"/>
              <w:lang w:eastAsia="zh-CN"/>
            </w:rPr>
            <w:t>Hangzhou</w:t>
          </w:r>
          <w:r>
            <w:rPr>
              <w:rFonts w:ascii="Linux Biolinum" w:eastAsia="Calibri" w:hAnsi="Linux Biolinum" w:cs="Linux Biolinum"/>
            </w:rPr>
            <w:t>, China</w:t>
          </w:r>
        </w:p>
      </w:tc>
      <w:tc>
        <w:tcPr>
          <w:tcW w:w="5040" w:type="dxa"/>
          <w:vAlign w:val="center"/>
        </w:tcPr>
        <w:p w14:paraId="26B8E7E2" w14:textId="2D13C022" w:rsidR="003E4E2B" w:rsidRDefault="007405B2">
          <w:pPr>
            <w:wordWrap w:val="0"/>
            <w:jc w:val="right"/>
            <w:rPr>
              <w:rFonts w:ascii="Linux Biolinum" w:eastAsia="Calibri" w:hAnsi="Linux Biolinum" w:cs="Linux Biolinum"/>
            </w:rPr>
          </w:pPr>
          <w:r>
            <w:rPr>
              <w:rFonts w:ascii="Linux Biolinum" w:eastAsia="SimSun" w:hAnsi="Linux Biolinum" w:cs="Linux Biolinum"/>
              <w:lang w:eastAsia="zh-CN"/>
            </w:rPr>
            <w:t>Y</w:t>
          </w:r>
          <w:r w:rsidR="007A61F4">
            <w:rPr>
              <w:rFonts w:ascii="Linux Biolinum" w:eastAsia="SimSun" w:hAnsi="Linux Biolinum" w:cs="Linux Biolinum" w:hint="eastAsia"/>
              <w:lang w:eastAsia="zh-CN"/>
            </w:rPr>
            <w:t xml:space="preserve"> </w:t>
          </w:r>
          <w:r>
            <w:rPr>
              <w:rFonts w:ascii="Linux Biolinum" w:eastAsia="SimSun" w:hAnsi="Linux Biolinum" w:cs="Linux Biolinum"/>
              <w:lang w:eastAsia="zh-CN"/>
            </w:rPr>
            <w:t>Wu</w:t>
          </w:r>
          <w:r w:rsidR="007A61F4">
            <w:rPr>
              <w:rFonts w:ascii="Linux Biolinum" w:eastAsia="Calibri" w:hAnsi="Linux Biolinum" w:cs="Linux Biolinum"/>
            </w:rPr>
            <w:t xml:space="preserve"> et al.</w:t>
          </w:r>
        </w:p>
      </w:tc>
    </w:tr>
  </w:tbl>
  <w:p w14:paraId="2879DDDC" w14:textId="77777777" w:rsidR="003E4E2B" w:rsidRDefault="003E4E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Layout w:type="fixed"/>
      <w:tblLook w:val="04A0" w:firstRow="1" w:lastRow="0" w:firstColumn="1" w:lastColumn="0" w:noHBand="0" w:noVBand="1"/>
    </w:tblPr>
    <w:tblGrid>
      <w:gridCol w:w="5040"/>
      <w:gridCol w:w="5040"/>
    </w:tblGrid>
    <w:tr w:rsidR="003E4E2B" w14:paraId="332FF920" w14:textId="77777777">
      <w:tc>
        <w:tcPr>
          <w:tcW w:w="5040" w:type="dxa"/>
          <w:vAlign w:val="center"/>
        </w:tcPr>
        <w:p w14:paraId="1B0F1BAB" w14:textId="3C92BE71" w:rsidR="003E4E2B" w:rsidRDefault="007405B2" w:rsidP="007405B2">
          <w:pPr>
            <w:pStyle w:val="Header"/>
            <w:jc w:val="left"/>
            <w:rPr>
              <w:rFonts w:ascii="Linux Biolinum" w:hAnsi="Linux Biolinum" w:cs="Linux Biolinum"/>
            </w:rPr>
          </w:pPr>
          <w:r w:rsidRPr="007405B2">
            <w:rPr>
              <w:rFonts w:ascii="Linux Biolinum" w:hAnsi="Linux Biolinum" w:cs="Linux Biolinum"/>
            </w:rPr>
            <w:t>Prediction of m</w:t>
          </w:r>
          <w:r w:rsidRPr="007405B2">
            <w:rPr>
              <w:rFonts w:ascii="Linux Biolinum" w:hAnsi="Linux Biolinum" w:cs="Linux Biolinum"/>
              <w:vertAlign w:val="superscript"/>
            </w:rPr>
            <w:t>6</w:t>
          </w:r>
          <w:r w:rsidRPr="007405B2">
            <w:rPr>
              <w:rFonts w:ascii="Linux Biolinum" w:hAnsi="Linux Biolinum" w:cs="Linux Biolinum"/>
            </w:rPr>
            <w:t xml:space="preserve">A Reader substrate sites using deep convolutional and recurrent neural network  </w:t>
          </w:r>
        </w:p>
      </w:tc>
      <w:tc>
        <w:tcPr>
          <w:tcW w:w="5040" w:type="dxa"/>
          <w:vAlign w:val="center"/>
        </w:tcPr>
        <w:p w14:paraId="2DA522AC" w14:textId="77777777" w:rsidR="003E4E2B" w:rsidRDefault="007A61F4">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WOODSTOCK’18, </w:t>
          </w:r>
          <w:proofErr w:type="gramStart"/>
          <w:r>
            <w:rPr>
              <w:rFonts w:ascii="Linux Biolinum" w:hAnsi="Linux Biolinum" w:cs="Linux Biolinum"/>
            </w:rPr>
            <w:t>June,</w:t>
          </w:r>
          <w:proofErr w:type="gramEnd"/>
          <w:r>
            <w:rPr>
              <w:rFonts w:ascii="Linux Biolinum" w:hAnsi="Linux Biolinum" w:cs="Linux Biolinum"/>
            </w:rPr>
            <w:t xml:space="preserve"> 2018, El Paso, Texas USA</w:t>
          </w:r>
        </w:p>
      </w:tc>
    </w:tr>
  </w:tbl>
  <w:p w14:paraId="527515E5" w14:textId="77777777" w:rsidR="003E4E2B" w:rsidRDefault="003E4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E86D" w14:textId="77777777" w:rsidR="003E4E2B" w:rsidRDefault="003E4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2"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612D4DC5"/>
    <w:multiLevelType w:val="multilevel"/>
    <w:tmpl w:val="612D4DC5"/>
    <w:lvl w:ilvl="0">
      <w:start w:val="1"/>
      <w:numFmt w:val="bullet"/>
      <w:pStyle w:val="ListParagraph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attachedTemplate r:id="rId1"/>
  <w:linkStyles/>
  <w:defaultTabStop w:val="708"/>
  <w:hyphenationZone w:val="283"/>
  <w:evenAndOddHeaders/>
  <w:noPunctuationKerning/>
  <w:characterSpacingControl w:val="doNotCompress"/>
  <w:hdrShapeDefaults>
    <o:shapedefaults v:ext="edit" spidmax="2049"/>
  </w:hdrShapeDefault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Linux Libertine&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2zw2dzop0r5gex9eo52tt5xxddzpzx5ver&quot;&gt;My EndNote Library&lt;record-ids&gt;&lt;item&gt;46&lt;/item&gt;&lt;item&gt;47&lt;/item&gt;&lt;item&gt;48&lt;/item&gt;&lt;item&gt;49&lt;/item&gt;&lt;item&gt;50&lt;/item&gt;&lt;item&gt;51&lt;/item&gt;&lt;item&gt;52&lt;/item&gt;&lt;item&gt;53&lt;/item&gt;&lt;item&gt;54&lt;/item&gt;&lt;item&gt;55&lt;/item&gt;&lt;item&gt;57&lt;/item&gt;&lt;item&gt;58&lt;/item&gt;&lt;item&gt;60&lt;/item&gt;&lt;item&gt;61&lt;/item&gt;&lt;item&gt;62&lt;/item&gt;&lt;item&gt;63&lt;/item&gt;&lt;item&gt;64&lt;/item&gt;&lt;item&gt;65&lt;/item&gt;&lt;item&gt;66&lt;/item&gt;&lt;item&gt;69&lt;/item&gt;&lt;item&gt;70&lt;/item&gt;&lt;item&gt;71&lt;/item&gt;&lt;item&gt;72&lt;/item&gt;&lt;item&gt;73&lt;/item&gt;&lt;item&gt;74&lt;/item&gt;&lt;item&gt;75&lt;/item&gt;&lt;item&gt;76&lt;/item&gt;&lt;item&gt;77&lt;/item&gt;&lt;item&gt;78&lt;/item&gt;&lt;item&gt;79&lt;/item&gt;&lt;item&gt;80&lt;/item&gt;&lt;item&gt;81&lt;/item&gt;&lt;item&gt;83&lt;/item&gt;&lt;item&gt;84&lt;/item&gt;&lt;item&gt;85&lt;/item&gt;&lt;item&gt;87&lt;/item&gt;&lt;item&gt;91&lt;/item&gt;&lt;item&gt;92&lt;/item&gt;&lt;/record-ids&gt;&lt;/item&gt;&lt;/Libraries&gt;"/>
  </w:docVars>
  <w:rsids>
    <w:rsidRoot w:val="0007392C"/>
    <w:rsid w:val="000018DB"/>
    <w:rsid w:val="000019C1"/>
    <w:rsid w:val="0000598B"/>
    <w:rsid w:val="000278D1"/>
    <w:rsid w:val="00035FAD"/>
    <w:rsid w:val="00041330"/>
    <w:rsid w:val="00045252"/>
    <w:rsid w:val="00047398"/>
    <w:rsid w:val="00050EEF"/>
    <w:rsid w:val="00052A1A"/>
    <w:rsid w:val="00052C34"/>
    <w:rsid w:val="00056777"/>
    <w:rsid w:val="00062D29"/>
    <w:rsid w:val="000671F5"/>
    <w:rsid w:val="000713CD"/>
    <w:rsid w:val="00072E69"/>
    <w:rsid w:val="0007392C"/>
    <w:rsid w:val="000739F9"/>
    <w:rsid w:val="00077680"/>
    <w:rsid w:val="00080E27"/>
    <w:rsid w:val="000819C0"/>
    <w:rsid w:val="0008431E"/>
    <w:rsid w:val="000B79F8"/>
    <w:rsid w:val="000B7A73"/>
    <w:rsid w:val="000C050B"/>
    <w:rsid w:val="000E05B4"/>
    <w:rsid w:val="000E118B"/>
    <w:rsid w:val="000E12BB"/>
    <w:rsid w:val="000E278E"/>
    <w:rsid w:val="000E7A87"/>
    <w:rsid w:val="000F6090"/>
    <w:rsid w:val="001041A3"/>
    <w:rsid w:val="00104561"/>
    <w:rsid w:val="0010525C"/>
    <w:rsid w:val="0010534D"/>
    <w:rsid w:val="00110ABD"/>
    <w:rsid w:val="00116177"/>
    <w:rsid w:val="001239A7"/>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747"/>
    <w:rsid w:val="001751F7"/>
    <w:rsid w:val="0019097A"/>
    <w:rsid w:val="00193445"/>
    <w:rsid w:val="001961CD"/>
    <w:rsid w:val="001A06AF"/>
    <w:rsid w:val="001A43B1"/>
    <w:rsid w:val="001A5675"/>
    <w:rsid w:val="001A71BB"/>
    <w:rsid w:val="001B29D6"/>
    <w:rsid w:val="001B6624"/>
    <w:rsid w:val="001D5887"/>
    <w:rsid w:val="001E2720"/>
    <w:rsid w:val="001E71D7"/>
    <w:rsid w:val="001F2905"/>
    <w:rsid w:val="0020294A"/>
    <w:rsid w:val="00212EF7"/>
    <w:rsid w:val="002233F8"/>
    <w:rsid w:val="00237767"/>
    <w:rsid w:val="00245119"/>
    <w:rsid w:val="00250FEF"/>
    <w:rsid w:val="00251B10"/>
    <w:rsid w:val="00252596"/>
    <w:rsid w:val="00264B6B"/>
    <w:rsid w:val="00270347"/>
    <w:rsid w:val="0027195D"/>
    <w:rsid w:val="002738DA"/>
    <w:rsid w:val="00282789"/>
    <w:rsid w:val="00290DF5"/>
    <w:rsid w:val="00292645"/>
    <w:rsid w:val="0029583F"/>
    <w:rsid w:val="002A517A"/>
    <w:rsid w:val="002B01E4"/>
    <w:rsid w:val="002B1F59"/>
    <w:rsid w:val="002C51D2"/>
    <w:rsid w:val="002C73E8"/>
    <w:rsid w:val="002D26C4"/>
    <w:rsid w:val="002D5E65"/>
    <w:rsid w:val="002D7165"/>
    <w:rsid w:val="002F069E"/>
    <w:rsid w:val="002F2289"/>
    <w:rsid w:val="002F2EB2"/>
    <w:rsid w:val="00301545"/>
    <w:rsid w:val="00303FAD"/>
    <w:rsid w:val="003057B1"/>
    <w:rsid w:val="00307501"/>
    <w:rsid w:val="00317850"/>
    <w:rsid w:val="00321DDC"/>
    <w:rsid w:val="0032775A"/>
    <w:rsid w:val="00327D31"/>
    <w:rsid w:val="003326FF"/>
    <w:rsid w:val="0033342D"/>
    <w:rsid w:val="003342CD"/>
    <w:rsid w:val="003346F1"/>
    <w:rsid w:val="00336D12"/>
    <w:rsid w:val="003422CC"/>
    <w:rsid w:val="0034235E"/>
    <w:rsid w:val="00351DDD"/>
    <w:rsid w:val="00356296"/>
    <w:rsid w:val="00357671"/>
    <w:rsid w:val="00373175"/>
    <w:rsid w:val="0037572A"/>
    <w:rsid w:val="00376CCC"/>
    <w:rsid w:val="0038080D"/>
    <w:rsid w:val="003906DE"/>
    <w:rsid w:val="00390853"/>
    <w:rsid w:val="00392395"/>
    <w:rsid w:val="003936B1"/>
    <w:rsid w:val="003944CF"/>
    <w:rsid w:val="003A1ABD"/>
    <w:rsid w:val="003A2E50"/>
    <w:rsid w:val="003A3B16"/>
    <w:rsid w:val="003B1CA3"/>
    <w:rsid w:val="003B44F3"/>
    <w:rsid w:val="003C3338"/>
    <w:rsid w:val="003C349B"/>
    <w:rsid w:val="003D0DD2"/>
    <w:rsid w:val="003D28AE"/>
    <w:rsid w:val="003D544B"/>
    <w:rsid w:val="003D7001"/>
    <w:rsid w:val="003E4E2B"/>
    <w:rsid w:val="003E6247"/>
    <w:rsid w:val="003F4297"/>
    <w:rsid w:val="003F5DAE"/>
    <w:rsid w:val="003F5F3D"/>
    <w:rsid w:val="003F7CA2"/>
    <w:rsid w:val="004128EE"/>
    <w:rsid w:val="00424E33"/>
    <w:rsid w:val="00427C7D"/>
    <w:rsid w:val="00431CB0"/>
    <w:rsid w:val="00433C08"/>
    <w:rsid w:val="00450387"/>
    <w:rsid w:val="0046042C"/>
    <w:rsid w:val="00461A8A"/>
    <w:rsid w:val="0048106F"/>
    <w:rsid w:val="0048126B"/>
    <w:rsid w:val="004825CE"/>
    <w:rsid w:val="004836A6"/>
    <w:rsid w:val="00492EF4"/>
    <w:rsid w:val="004947C9"/>
    <w:rsid w:val="00495781"/>
    <w:rsid w:val="00496578"/>
    <w:rsid w:val="00497365"/>
    <w:rsid w:val="004A7556"/>
    <w:rsid w:val="004B0BF6"/>
    <w:rsid w:val="004B42E0"/>
    <w:rsid w:val="004C1EDF"/>
    <w:rsid w:val="004C220E"/>
    <w:rsid w:val="004C49F3"/>
    <w:rsid w:val="004C6B2D"/>
    <w:rsid w:val="004C6D41"/>
    <w:rsid w:val="004E7870"/>
    <w:rsid w:val="0050103C"/>
    <w:rsid w:val="00502E59"/>
    <w:rsid w:val="005041C6"/>
    <w:rsid w:val="00504C8B"/>
    <w:rsid w:val="00506EF6"/>
    <w:rsid w:val="005153AC"/>
    <w:rsid w:val="005160AB"/>
    <w:rsid w:val="00523CD9"/>
    <w:rsid w:val="00540C55"/>
    <w:rsid w:val="00541989"/>
    <w:rsid w:val="00551881"/>
    <w:rsid w:val="005528F6"/>
    <w:rsid w:val="0055426C"/>
    <w:rsid w:val="0058578F"/>
    <w:rsid w:val="00586A35"/>
    <w:rsid w:val="005927BE"/>
    <w:rsid w:val="00596082"/>
    <w:rsid w:val="00596F2A"/>
    <w:rsid w:val="005A6726"/>
    <w:rsid w:val="005B2ED3"/>
    <w:rsid w:val="005B493F"/>
    <w:rsid w:val="005C3D72"/>
    <w:rsid w:val="005C5E36"/>
    <w:rsid w:val="005D0695"/>
    <w:rsid w:val="005D0CCE"/>
    <w:rsid w:val="005D7E6E"/>
    <w:rsid w:val="005E22A3"/>
    <w:rsid w:val="005E77C5"/>
    <w:rsid w:val="005F30FF"/>
    <w:rsid w:val="00607A60"/>
    <w:rsid w:val="0061273A"/>
    <w:rsid w:val="00612C56"/>
    <w:rsid w:val="00612E4E"/>
    <w:rsid w:val="00617AE1"/>
    <w:rsid w:val="006317A6"/>
    <w:rsid w:val="0063608B"/>
    <w:rsid w:val="00644AC8"/>
    <w:rsid w:val="00650463"/>
    <w:rsid w:val="006514CD"/>
    <w:rsid w:val="0065275A"/>
    <w:rsid w:val="00654D92"/>
    <w:rsid w:val="00660A05"/>
    <w:rsid w:val="00667D7A"/>
    <w:rsid w:val="00670649"/>
    <w:rsid w:val="00675128"/>
    <w:rsid w:val="0068563D"/>
    <w:rsid w:val="0069472B"/>
    <w:rsid w:val="00694749"/>
    <w:rsid w:val="00696218"/>
    <w:rsid w:val="006978B2"/>
    <w:rsid w:val="006A22F6"/>
    <w:rsid w:val="006A29E8"/>
    <w:rsid w:val="006C4BE3"/>
    <w:rsid w:val="006D0E9B"/>
    <w:rsid w:val="006D2239"/>
    <w:rsid w:val="006E0D12"/>
    <w:rsid w:val="006E4407"/>
    <w:rsid w:val="006E7653"/>
    <w:rsid w:val="006F050A"/>
    <w:rsid w:val="006F1681"/>
    <w:rsid w:val="006F7D4C"/>
    <w:rsid w:val="00701FA6"/>
    <w:rsid w:val="0070306F"/>
    <w:rsid w:val="0070473B"/>
    <w:rsid w:val="0070531E"/>
    <w:rsid w:val="00717FB2"/>
    <w:rsid w:val="007249CB"/>
    <w:rsid w:val="00727914"/>
    <w:rsid w:val="00727EBD"/>
    <w:rsid w:val="00732243"/>
    <w:rsid w:val="00732D22"/>
    <w:rsid w:val="007405B2"/>
    <w:rsid w:val="00742C91"/>
    <w:rsid w:val="00743328"/>
    <w:rsid w:val="007451FF"/>
    <w:rsid w:val="00745373"/>
    <w:rsid w:val="00747E69"/>
    <w:rsid w:val="00751EC1"/>
    <w:rsid w:val="00752225"/>
    <w:rsid w:val="00753548"/>
    <w:rsid w:val="00764059"/>
    <w:rsid w:val="007647B0"/>
    <w:rsid w:val="00765265"/>
    <w:rsid w:val="00770020"/>
    <w:rsid w:val="007800CE"/>
    <w:rsid w:val="00780227"/>
    <w:rsid w:val="00793451"/>
    <w:rsid w:val="00793808"/>
    <w:rsid w:val="007967E2"/>
    <w:rsid w:val="0079682F"/>
    <w:rsid w:val="00797D60"/>
    <w:rsid w:val="007A3F4E"/>
    <w:rsid w:val="007A481F"/>
    <w:rsid w:val="007A502C"/>
    <w:rsid w:val="007A579F"/>
    <w:rsid w:val="007A61F4"/>
    <w:rsid w:val="007B23C5"/>
    <w:rsid w:val="007C57E7"/>
    <w:rsid w:val="007D3C28"/>
    <w:rsid w:val="007E0B4F"/>
    <w:rsid w:val="007E7648"/>
    <w:rsid w:val="007F0595"/>
    <w:rsid w:val="007F2D1D"/>
    <w:rsid w:val="007F799E"/>
    <w:rsid w:val="00802141"/>
    <w:rsid w:val="00802E06"/>
    <w:rsid w:val="008051C3"/>
    <w:rsid w:val="00810CE2"/>
    <w:rsid w:val="008150D4"/>
    <w:rsid w:val="00824131"/>
    <w:rsid w:val="008313F7"/>
    <w:rsid w:val="0083364D"/>
    <w:rsid w:val="00833BD0"/>
    <w:rsid w:val="00835EA3"/>
    <w:rsid w:val="0083735E"/>
    <w:rsid w:val="00837CBF"/>
    <w:rsid w:val="00843705"/>
    <w:rsid w:val="00847A31"/>
    <w:rsid w:val="00850D0C"/>
    <w:rsid w:val="0085553A"/>
    <w:rsid w:val="0086332B"/>
    <w:rsid w:val="00871E83"/>
    <w:rsid w:val="0089066F"/>
    <w:rsid w:val="00891A1D"/>
    <w:rsid w:val="008949E1"/>
    <w:rsid w:val="00895BF4"/>
    <w:rsid w:val="008A2AD2"/>
    <w:rsid w:val="008A665A"/>
    <w:rsid w:val="008B1EFD"/>
    <w:rsid w:val="008B710D"/>
    <w:rsid w:val="008C6E83"/>
    <w:rsid w:val="008C72C9"/>
    <w:rsid w:val="008C75AB"/>
    <w:rsid w:val="008D0644"/>
    <w:rsid w:val="008D3818"/>
    <w:rsid w:val="008D4A83"/>
    <w:rsid w:val="008F21C6"/>
    <w:rsid w:val="008F6FB8"/>
    <w:rsid w:val="009010B7"/>
    <w:rsid w:val="009073E1"/>
    <w:rsid w:val="009170F3"/>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66D76"/>
    <w:rsid w:val="00976413"/>
    <w:rsid w:val="00982C4C"/>
    <w:rsid w:val="00983893"/>
    <w:rsid w:val="00986039"/>
    <w:rsid w:val="009923C7"/>
    <w:rsid w:val="009978A7"/>
    <w:rsid w:val="009B00DC"/>
    <w:rsid w:val="009B7559"/>
    <w:rsid w:val="009D3C3B"/>
    <w:rsid w:val="009D46EA"/>
    <w:rsid w:val="009E56C5"/>
    <w:rsid w:val="009F2833"/>
    <w:rsid w:val="009F5C24"/>
    <w:rsid w:val="00A012F5"/>
    <w:rsid w:val="00A12291"/>
    <w:rsid w:val="00A148A9"/>
    <w:rsid w:val="00A15152"/>
    <w:rsid w:val="00A155F9"/>
    <w:rsid w:val="00A164B7"/>
    <w:rsid w:val="00A21DEF"/>
    <w:rsid w:val="00A319FD"/>
    <w:rsid w:val="00A462C6"/>
    <w:rsid w:val="00A5164E"/>
    <w:rsid w:val="00A52D75"/>
    <w:rsid w:val="00A55023"/>
    <w:rsid w:val="00A739CB"/>
    <w:rsid w:val="00A75047"/>
    <w:rsid w:val="00A8507F"/>
    <w:rsid w:val="00A902C5"/>
    <w:rsid w:val="00A91E16"/>
    <w:rsid w:val="00A95518"/>
    <w:rsid w:val="00AA10C4"/>
    <w:rsid w:val="00AA227E"/>
    <w:rsid w:val="00AA38A6"/>
    <w:rsid w:val="00AA57D8"/>
    <w:rsid w:val="00AA5BF1"/>
    <w:rsid w:val="00AA6E2B"/>
    <w:rsid w:val="00AB0733"/>
    <w:rsid w:val="00AB21AA"/>
    <w:rsid w:val="00AB2327"/>
    <w:rsid w:val="00AB288E"/>
    <w:rsid w:val="00AC4630"/>
    <w:rsid w:val="00AD0294"/>
    <w:rsid w:val="00AE1E64"/>
    <w:rsid w:val="00AF6F30"/>
    <w:rsid w:val="00B13E4F"/>
    <w:rsid w:val="00B1490D"/>
    <w:rsid w:val="00B14E51"/>
    <w:rsid w:val="00B15A21"/>
    <w:rsid w:val="00B1638F"/>
    <w:rsid w:val="00B25737"/>
    <w:rsid w:val="00B31F2A"/>
    <w:rsid w:val="00B33269"/>
    <w:rsid w:val="00B33AA4"/>
    <w:rsid w:val="00B34973"/>
    <w:rsid w:val="00B350C9"/>
    <w:rsid w:val="00B36A3F"/>
    <w:rsid w:val="00B3715C"/>
    <w:rsid w:val="00B4052C"/>
    <w:rsid w:val="00B41CB4"/>
    <w:rsid w:val="00B43D73"/>
    <w:rsid w:val="00B46551"/>
    <w:rsid w:val="00B475D3"/>
    <w:rsid w:val="00B51DB5"/>
    <w:rsid w:val="00B61445"/>
    <w:rsid w:val="00B61DDD"/>
    <w:rsid w:val="00B64DD4"/>
    <w:rsid w:val="00B64F13"/>
    <w:rsid w:val="00B7327C"/>
    <w:rsid w:val="00B73DEA"/>
    <w:rsid w:val="00B76E5A"/>
    <w:rsid w:val="00B86349"/>
    <w:rsid w:val="00B9302B"/>
    <w:rsid w:val="00B93225"/>
    <w:rsid w:val="00B974D0"/>
    <w:rsid w:val="00BA00DF"/>
    <w:rsid w:val="00BA0860"/>
    <w:rsid w:val="00BA5432"/>
    <w:rsid w:val="00BA7DD8"/>
    <w:rsid w:val="00BB333E"/>
    <w:rsid w:val="00BC5BDA"/>
    <w:rsid w:val="00BD05DE"/>
    <w:rsid w:val="00BD304D"/>
    <w:rsid w:val="00BD61E5"/>
    <w:rsid w:val="00BD793B"/>
    <w:rsid w:val="00BE6AC4"/>
    <w:rsid w:val="00BF3D6B"/>
    <w:rsid w:val="00BF505C"/>
    <w:rsid w:val="00C03DCA"/>
    <w:rsid w:val="00C04F2A"/>
    <w:rsid w:val="00C06212"/>
    <w:rsid w:val="00C1142C"/>
    <w:rsid w:val="00C14A4F"/>
    <w:rsid w:val="00C22E63"/>
    <w:rsid w:val="00C25B42"/>
    <w:rsid w:val="00C31E47"/>
    <w:rsid w:val="00C32613"/>
    <w:rsid w:val="00C41AE1"/>
    <w:rsid w:val="00C44AED"/>
    <w:rsid w:val="00C4538D"/>
    <w:rsid w:val="00C461FF"/>
    <w:rsid w:val="00C50274"/>
    <w:rsid w:val="00C5423E"/>
    <w:rsid w:val="00C72FAB"/>
    <w:rsid w:val="00C822AF"/>
    <w:rsid w:val="00C902CC"/>
    <w:rsid w:val="00C90428"/>
    <w:rsid w:val="00C9472A"/>
    <w:rsid w:val="00C95C6E"/>
    <w:rsid w:val="00C96C07"/>
    <w:rsid w:val="00C97768"/>
    <w:rsid w:val="00CA17C5"/>
    <w:rsid w:val="00CA4F63"/>
    <w:rsid w:val="00CB6709"/>
    <w:rsid w:val="00CC2FE0"/>
    <w:rsid w:val="00CD4663"/>
    <w:rsid w:val="00CE752A"/>
    <w:rsid w:val="00CF2B1E"/>
    <w:rsid w:val="00CF39D4"/>
    <w:rsid w:val="00CF72D4"/>
    <w:rsid w:val="00D0237D"/>
    <w:rsid w:val="00D04103"/>
    <w:rsid w:val="00D14ACE"/>
    <w:rsid w:val="00D151EF"/>
    <w:rsid w:val="00D24AA4"/>
    <w:rsid w:val="00D31EBA"/>
    <w:rsid w:val="00D341FA"/>
    <w:rsid w:val="00D34435"/>
    <w:rsid w:val="00D431A1"/>
    <w:rsid w:val="00D47BCC"/>
    <w:rsid w:val="00D65753"/>
    <w:rsid w:val="00D658B3"/>
    <w:rsid w:val="00D70EDE"/>
    <w:rsid w:val="00D75912"/>
    <w:rsid w:val="00D9290D"/>
    <w:rsid w:val="00D92AA3"/>
    <w:rsid w:val="00DC112E"/>
    <w:rsid w:val="00DC1C49"/>
    <w:rsid w:val="00DC363D"/>
    <w:rsid w:val="00DC4B20"/>
    <w:rsid w:val="00DC4FC9"/>
    <w:rsid w:val="00DD45B4"/>
    <w:rsid w:val="00DD476E"/>
    <w:rsid w:val="00DD5335"/>
    <w:rsid w:val="00DF0E97"/>
    <w:rsid w:val="00E016B0"/>
    <w:rsid w:val="00E04496"/>
    <w:rsid w:val="00E13337"/>
    <w:rsid w:val="00E13CDC"/>
    <w:rsid w:val="00E2212F"/>
    <w:rsid w:val="00E238F9"/>
    <w:rsid w:val="00E251D2"/>
    <w:rsid w:val="00E270D5"/>
    <w:rsid w:val="00E27659"/>
    <w:rsid w:val="00E279A6"/>
    <w:rsid w:val="00E320C3"/>
    <w:rsid w:val="00E36BC9"/>
    <w:rsid w:val="00E51B27"/>
    <w:rsid w:val="00E71D5C"/>
    <w:rsid w:val="00E83192"/>
    <w:rsid w:val="00E834D5"/>
    <w:rsid w:val="00E87E12"/>
    <w:rsid w:val="00E943FF"/>
    <w:rsid w:val="00E96597"/>
    <w:rsid w:val="00EA18AE"/>
    <w:rsid w:val="00EA33FF"/>
    <w:rsid w:val="00EA35C2"/>
    <w:rsid w:val="00EB0977"/>
    <w:rsid w:val="00EB13C5"/>
    <w:rsid w:val="00EB2E12"/>
    <w:rsid w:val="00EB3F7D"/>
    <w:rsid w:val="00EB49FA"/>
    <w:rsid w:val="00EB5854"/>
    <w:rsid w:val="00EC4D39"/>
    <w:rsid w:val="00EC5E10"/>
    <w:rsid w:val="00ED7C8B"/>
    <w:rsid w:val="00EF03F0"/>
    <w:rsid w:val="00EF2F7B"/>
    <w:rsid w:val="00F00C32"/>
    <w:rsid w:val="00F06E88"/>
    <w:rsid w:val="00F07F37"/>
    <w:rsid w:val="00F13DDE"/>
    <w:rsid w:val="00F2123F"/>
    <w:rsid w:val="00F24FB2"/>
    <w:rsid w:val="00F2664D"/>
    <w:rsid w:val="00F30418"/>
    <w:rsid w:val="00F3215E"/>
    <w:rsid w:val="00F3231F"/>
    <w:rsid w:val="00F41CC2"/>
    <w:rsid w:val="00F43E9E"/>
    <w:rsid w:val="00F51539"/>
    <w:rsid w:val="00F52D73"/>
    <w:rsid w:val="00F65834"/>
    <w:rsid w:val="00F66B6F"/>
    <w:rsid w:val="00F74DA3"/>
    <w:rsid w:val="00F85DF0"/>
    <w:rsid w:val="00F91DFA"/>
    <w:rsid w:val="00F95288"/>
    <w:rsid w:val="00F9791B"/>
    <w:rsid w:val="00FA313D"/>
    <w:rsid w:val="00FB2AFC"/>
    <w:rsid w:val="00FB7A39"/>
    <w:rsid w:val="00FC0E1D"/>
    <w:rsid w:val="00FC53DA"/>
    <w:rsid w:val="00FD16A9"/>
    <w:rsid w:val="00FD2D09"/>
    <w:rsid w:val="00FE4758"/>
    <w:rsid w:val="00FE5A76"/>
    <w:rsid w:val="00FF004E"/>
    <w:rsid w:val="00FF0E35"/>
    <w:rsid w:val="00FF0F4A"/>
    <w:rsid w:val="7FE1961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4706AF"/>
  <w15:docId w15:val="{FAE77E5D-3139-A94C-ABE3-A63ACF7C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annotation text" w:qFormat="1"/>
    <w:lsdException w:name="header" w:semiHidden="1" w:qFormat="1"/>
    <w:lsdException w:name="footer" w:qFormat="1"/>
    <w:lsdException w:name="caption" w:locked="1" w:uiPriority="35" w:unhideWhenUsed="1" w:qFormat="1"/>
    <w:lsdException w:name="table of figures" w:semiHidden="1" w:unhideWhenUsed="1"/>
    <w:lsdException w:name="footnote reference" w:uiPriority="99" w:unhideWhenUsed="1" w:qFormat="1"/>
    <w:lsdException w:name="annotation reference" w:qFormat="1"/>
    <w:lsdException w:name="line number" w:uiPriority="99" w:unhideWhenUsed="1"/>
    <w:lsdException w:name="page number" w:uiPriority="99" w:unhideWhenUsed="1"/>
    <w:lsdException w:name="endnote reference" w:uiPriority="99" w:unhideWhenUsed="1" w:qFormat="1"/>
    <w:lsdException w:name="endnote text" w:uiPriority="99" w:unhideWhenUsed="1" w:qFormat="1"/>
    <w:lsdException w:name="table of authorities" w:semiHidden="1" w:unhideWhenUsed="1"/>
    <w:lsdException w:name="toa heading" w:semiHidden="1" w:unhideWhenUsed="1"/>
    <w:lsdException w:name="Title" w:locked="1" w:qFormat="1"/>
    <w:lsdException w:name="Default Paragraph Font" w:semiHidden="1" w:uiPriority="1" w:unhideWhenUsed="1"/>
    <w:lsdException w:name="Subtitle" w:locked="1" w:uiPriority="11" w:qFormat="1"/>
    <w:lsdException w:name="Salutation" w:uiPriority="99" w:unhideWhenUsed="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64" w:lineRule="auto"/>
      <w:jc w:val="both"/>
    </w:pPr>
    <w:rPr>
      <w:rFonts w:ascii="Linux Libertine" w:eastAsiaTheme="minorHAnsi" w:hAnsi="Linux Libertine" w:cstheme="minorBidi"/>
      <w:sz w:val="18"/>
      <w:szCs w:val="22"/>
      <w:lang w:eastAsia="en-US"/>
    </w:rPr>
  </w:style>
  <w:style w:type="paragraph" w:styleId="Heading1">
    <w:name w:val="heading 1"/>
    <w:basedOn w:val="Normal"/>
    <w:next w:val="Normal"/>
    <w:link w:val="Heading1Char"/>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Pr>
      <w:rFonts w:ascii="Tahoma" w:hAnsi="Tahoma" w:cs="Tahoma"/>
      <w:sz w:val="16"/>
      <w:szCs w:val="16"/>
    </w:rPr>
  </w:style>
  <w:style w:type="paragraph" w:styleId="BlockText">
    <w:name w:val="Block Text"/>
    <w:basedOn w:val="Normal"/>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0"/>
      <w:ind w:firstLine="360"/>
    </w:p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pPr>
      <w:spacing w:after="0"/>
      <w:ind w:firstLine="36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uiPriority w:val="35"/>
    <w:unhideWhenUsed/>
    <w:qFormat/>
    <w:locked/>
    <w:rPr>
      <w:b/>
      <w:bCs/>
      <w:color w:val="4F81BD" w:themeColor="accent1"/>
      <w:szCs w:val="18"/>
    </w:rPr>
  </w:style>
  <w:style w:type="paragraph" w:styleId="Closing">
    <w:name w:val="Closing"/>
    <w:basedOn w:val="Normal"/>
    <w:link w:val="ClosingChar"/>
    <w:pPr>
      <w:ind w:left="4320"/>
    </w:pPr>
  </w:style>
  <w:style w:type="paragraph" w:styleId="CommentText">
    <w:name w:val="annotation text"/>
    <w:basedOn w:val="Normal"/>
    <w:link w:val="CommentTextChar"/>
    <w:qFormat/>
    <w:rPr>
      <w:sz w:val="20"/>
    </w:rPr>
  </w:style>
  <w:style w:type="paragraph" w:styleId="CommentSubject">
    <w:name w:val="annotation subject"/>
    <w:basedOn w:val="CommentText"/>
    <w:next w:val="CommentText"/>
    <w:link w:val="CommentSubjectChar"/>
    <w:qFormat/>
    <w:rPr>
      <w:b/>
      <w:bCs/>
    </w:rPr>
  </w:style>
  <w:style w:type="paragraph" w:styleId="Date">
    <w:name w:val="Date"/>
    <w:basedOn w:val="Normal"/>
    <w:next w:val="Normal"/>
    <w:link w:val="DateChar1"/>
  </w:style>
  <w:style w:type="paragraph" w:styleId="DocumentMap">
    <w:name w:val="Document Map"/>
    <w:basedOn w:val="Normal"/>
    <w:link w:val="DocumentMapChar"/>
    <w:rPr>
      <w:rFonts w:ascii="Tahoma" w:hAnsi="Tahoma" w:cs="Tahoma"/>
      <w:sz w:val="16"/>
      <w:szCs w:val="16"/>
    </w:rPr>
  </w:style>
  <w:style w:type="paragraph" w:styleId="E-mailSignature">
    <w:name w:val="E-mail Signature"/>
    <w:basedOn w:val="Normal"/>
    <w:link w:val="E-mailSignatureChar"/>
  </w:style>
  <w:style w:type="paragraph" w:styleId="EndnoteText">
    <w:name w:val="endnote text"/>
    <w:basedOn w:val="Normal"/>
    <w:link w:val="EndnoteTextChar"/>
    <w:uiPriority w:val="99"/>
    <w:unhideWhenUsed/>
    <w:qFormat/>
    <w:rPr>
      <w:sz w:val="20"/>
      <w:szCs w:val="20"/>
    </w:rPr>
  </w:style>
  <w:style w:type="paragraph" w:styleId="EnvelopeAddress">
    <w:name w:val="envelope address"/>
    <w:basedOn w:val="Normal"/>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Footer">
    <w:name w:val="footer"/>
    <w:basedOn w:val="Normal"/>
    <w:link w:val="FooterChar"/>
    <w:qFormat/>
    <w:pPr>
      <w:tabs>
        <w:tab w:val="center" w:pos="4320"/>
        <w:tab w:val="right" w:pos="8640"/>
      </w:tabs>
    </w:pPr>
  </w:style>
  <w:style w:type="paragraph" w:styleId="FootnoteText">
    <w:name w:val="footnote text"/>
    <w:basedOn w:val="Normal"/>
    <w:link w:val="FootnoteTextChar"/>
    <w:pPr>
      <w:spacing w:line="240" w:lineRule="auto"/>
    </w:pPr>
    <w:rPr>
      <w:sz w:val="14"/>
    </w:rPr>
  </w:style>
  <w:style w:type="paragraph" w:styleId="Header">
    <w:name w:val="header"/>
    <w:basedOn w:val="Normal"/>
    <w:link w:val="HeaderChar"/>
    <w:semiHidden/>
    <w:qFormat/>
    <w:pPr>
      <w:tabs>
        <w:tab w:val="center" w:pos="4320"/>
        <w:tab w:val="right" w:pos="8640"/>
      </w:tabs>
    </w:p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nsolas" w:hAnsi="Consolas" w:cs="Consolas"/>
      <w:sz w:val="20"/>
      <w:szCs w:val="20"/>
    </w:rPr>
  </w:style>
  <w:style w:type="paragraph" w:styleId="Index1">
    <w:name w:val="index 1"/>
    <w:basedOn w:val="Normal"/>
    <w:next w:val="Normal"/>
    <w:pPr>
      <w:ind w:left="180" w:hanging="180"/>
    </w:pPr>
  </w:style>
  <w:style w:type="paragraph" w:styleId="Index2">
    <w:name w:val="index 2"/>
    <w:basedOn w:val="Normal"/>
    <w:next w:val="Normal"/>
    <w:pPr>
      <w:ind w:left="360" w:hanging="180"/>
    </w:pPr>
  </w:style>
  <w:style w:type="paragraph" w:styleId="Index3">
    <w:name w:val="index 3"/>
    <w:basedOn w:val="Normal"/>
    <w:next w:val="Normal"/>
    <w:pPr>
      <w:ind w:left="540" w:hanging="180"/>
    </w:pPr>
  </w:style>
  <w:style w:type="paragraph" w:styleId="Index4">
    <w:name w:val="index 4"/>
    <w:basedOn w:val="Normal"/>
    <w:next w:val="Normal"/>
    <w:pPr>
      <w:ind w:left="720" w:hanging="180"/>
    </w:pPr>
  </w:style>
  <w:style w:type="paragraph" w:styleId="Index5">
    <w:name w:val="index 5"/>
    <w:basedOn w:val="Normal"/>
    <w:next w:val="Normal"/>
    <w:pPr>
      <w:ind w:left="900" w:hanging="180"/>
    </w:pPr>
  </w:style>
  <w:style w:type="paragraph" w:styleId="Index6">
    <w:name w:val="index 6"/>
    <w:basedOn w:val="Normal"/>
    <w:next w:val="Normal"/>
    <w:pPr>
      <w:ind w:left="1080" w:hanging="180"/>
    </w:pPr>
  </w:style>
  <w:style w:type="paragraph" w:styleId="Index7">
    <w:name w:val="index 7"/>
    <w:basedOn w:val="Normal"/>
    <w:next w:val="Normal"/>
    <w:pPr>
      <w:ind w:left="1260" w:hanging="180"/>
    </w:pPr>
  </w:style>
  <w:style w:type="paragraph" w:styleId="Index8">
    <w:name w:val="index 8"/>
    <w:basedOn w:val="Normal"/>
    <w:next w:val="Normal"/>
    <w:pPr>
      <w:ind w:left="1440" w:hanging="180"/>
    </w:pPr>
  </w:style>
  <w:style w:type="paragraph" w:styleId="Index9">
    <w:name w:val="index 9"/>
    <w:basedOn w:val="Normal"/>
    <w:next w:val="Normal"/>
    <w:pPr>
      <w:ind w:left="1620" w:hanging="180"/>
    </w:pPr>
  </w:style>
  <w:style w:type="paragraph" w:styleId="IndexHeading">
    <w:name w:val="index heading"/>
    <w:basedOn w:val="Normal"/>
    <w:next w:val="Index1"/>
    <w:rPr>
      <w:rFonts w:asciiTheme="majorHAnsi" w:eastAsiaTheme="majorEastAsia" w:hAnsiTheme="majorHAnsi" w:cstheme="majorBidi"/>
      <w:b/>
      <w:bC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2"/>
      </w:numPr>
      <w:contextualSpacing/>
    </w:pPr>
  </w:style>
  <w:style w:type="paragraph" w:styleId="ListBullet2">
    <w:name w:val="List Bullet 2"/>
    <w:basedOn w:val="Normal"/>
    <w:pPr>
      <w:numPr>
        <w:numId w:val="3"/>
      </w:numPr>
      <w:contextualSpacing/>
    </w:pPr>
  </w:style>
  <w:style w:type="paragraph" w:styleId="ListBullet3">
    <w:name w:val="List Bullet 3"/>
    <w:basedOn w:val="Normal"/>
    <w:pPr>
      <w:numPr>
        <w:numId w:val="4"/>
      </w:numPr>
      <w:contextualSpacing/>
    </w:pPr>
  </w:style>
  <w:style w:type="paragraph" w:styleId="ListBullet4">
    <w:name w:val="List Bullet 4"/>
    <w:basedOn w:val="Normal"/>
    <w:pPr>
      <w:numPr>
        <w:numId w:val="5"/>
      </w:numPr>
      <w:contextualSpacing/>
    </w:pPr>
  </w:style>
  <w:style w:type="paragraph" w:styleId="ListBullet5">
    <w:name w:val="List Bullet 5"/>
    <w:basedOn w:val="Normal"/>
    <w:pPr>
      <w:numPr>
        <w:numId w:val="6"/>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7"/>
      </w:numPr>
      <w:contextualSpacing/>
    </w:pPr>
  </w:style>
  <w:style w:type="paragraph" w:styleId="ListNumber2">
    <w:name w:val="List Number 2"/>
    <w:basedOn w:val="Normal"/>
    <w:pPr>
      <w:numPr>
        <w:numId w:val="8"/>
      </w:numPr>
      <w:contextualSpacing/>
    </w:pPr>
  </w:style>
  <w:style w:type="paragraph" w:styleId="ListNumber3">
    <w:name w:val="List Number 3"/>
    <w:basedOn w:val="Normal"/>
    <w:pPr>
      <w:numPr>
        <w:numId w:val="9"/>
      </w:numPr>
      <w:contextualSpacing/>
    </w:pPr>
  </w:style>
  <w:style w:type="paragraph" w:styleId="ListNumber4">
    <w:name w:val="List Number 4"/>
    <w:basedOn w:val="Normal"/>
    <w:pPr>
      <w:numPr>
        <w:numId w:val="10"/>
      </w:numPr>
      <w:contextualSpacing/>
    </w:pPr>
  </w:style>
  <w:style w:type="paragraph" w:styleId="ListNumber5">
    <w:name w:val="List Number 5"/>
    <w:basedOn w:val="Normal"/>
    <w:pPr>
      <w:numPr>
        <w:numId w:val="11"/>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NormalWeb">
    <w:name w:val="Normal (Web)"/>
    <w:basedOn w:val="Normal"/>
    <w:uiPriority w:val="99"/>
    <w:unhideWhenUsed/>
    <w:qFormat/>
    <w:pPr>
      <w:spacing w:before="100" w:beforeAutospacing="1" w:after="100" w:afterAutospacing="1"/>
    </w:pPr>
    <w:rPr>
      <w:rFonts w:eastAsia="Times New Roman"/>
    </w:rPr>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PlainText">
    <w:name w:val="Plain Text"/>
    <w:basedOn w:val="Normal"/>
    <w:link w:val="PlainTextChar"/>
    <w:rPr>
      <w:rFonts w:ascii="Consolas" w:hAnsi="Consolas" w:cs="Consolas"/>
      <w:sz w:val="21"/>
      <w:szCs w:val="21"/>
    </w:rPr>
  </w:style>
  <w:style w:type="paragraph" w:styleId="Salutation">
    <w:name w:val="Salutation"/>
    <w:basedOn w:val="Normal"/>
    <w:next w:val="Normal"/>
    <w:link w:val="SalutationChar"/>
    <w:uiPriority w:val="99"/>
    <w:unhideWhenUsed/>
  </w:style>
  <w:style w:type="paragraph" w:styleId="Signature">
    <w:name w:val="Signature"/>
    <w:basedOn w:val="Normal"/>
    <w:link w:val="SignatureChar"/>
    <w:pPr>
      <w:ind w:left="4320"/>
    </w:pPr>
  </w:style>
  <w:style w:type="paragraph" w:styleId="Subtitle">
    <w:name w:val="Subtitle"/>
    <w:basedOn w:val="Normal"/>
    <w:next w:val="Normal"/>
    <w:link w:val="SubtitleChar1"/>
    <w:uiPriority w:val="11"/>
    <w:qFormat/>
    <w:locked/>
    <w:pPr>
      <w:spacing w:before="120" w:after="60"/>
      <w:jc w:val="center"/>
    </w:pPr>
    <w:rPr>
      <w:rFonts w:ascii="Linux Biolinum" w:eastAsiaTheme="majorEastAsia" w:hAnsi="Linux Biolinum" w:cstheme="majorBidi"/>
      <w:iCs/>
      <w:sz w:val="24"/>
      <w:szCs w:val="24"/>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qFormat/>
    <w:rPr>
      <w:sz w:val="16"/>
      <w:szCs w:val="16"/>
    </w:rPr>
  </w:style>
  <w:style w:type="character" w:styleId="Emphasis">
    <w:name w:val="Emphasis"/>
    <w:uiPriority w:val="20"/>
    <w:qFormat/>
    <w:locked/>
    <w:rPr>
      <w:i/>
      <w:iCs/>
    </w:rPr>
  </w:style>
  <w:style w:type="character" w:styleId="EndnoteReference">
    <w:name w:val="endnote reference"/>
    <w:basedOn w:val="DefaultParagraphFont"/>
    <w:uiPriority w:val="99"/>
    <w:unhideWhenUsed/>
    <w:qFormat/>
    <w:rPr>
      <w:vertAlign w:val="superscript"/>
    </w:rPr>
  </w:style>
  <w:style w:type="character" w:styleId="FollowedHyperlink">
    <w:name w:val="FollowedHyperlink"/>
    <w:basedOn w:val="DefaultParagraphFont"/>
    <w:uiPriority w:val="99"/>
    <w:unhideWhenUsed/>
    <w:qFormat/>
    <w:rPr>
      <w:color w:val="800080" w:themeColor="followedHyperlink"/>
      <w:u w:val="single"/>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uiPriority w:val="99"/>
    <w:unhideWhenUsed/>
    <w:qFormat/>
    <w:rPr>
      <w:color w:val="0000FF" w:themeColor="hyperlink"/>
      <w:u w:val="single"/>
    </w:rPr>
  </w:style>
  <w:style w:type="character" w:styleId="LineNumber">
    <w:name w:val="line number"/>
    <w:basedOn w:val="DefaultParagraphFont"/>
    <w:uiPriority w:val="99"/>
    <w:unhideWhenUsed/>
    <w:rPr>
      <w:sz w:val="16"/>
    </w:rPr>
  </w:style>
  <w:style w:type="character" w:styleId="PageNumber">
    <w:name w:val="page number"/>
    <w:basedOn w:val="DefaultParagraphFont"/>
    <w:uiPriority w:val="99"/>
    <w:unhideWhenUsed/>
    <w:rPr>
      <w:rFonts w:ascii="Linux Libertine" w:hAnsi="Linux Libertine"/>
      <w:sz w:val="14"/>
    </w:rPr>
  </w:style>
  <w:style w:type="character" w:styleId="Strong">
    <w:name w:val="Strong"/>
    <w:basedOn w:val="DefaultParagraphFont"/>
    <w:uiPriority w:val="22"/>
    <w:qFormat/>
    <w:locked/>
    <w:rPr>
      <w:b/>
      <w:bCs/>
    </w:rPr>
  </w:style>
  <w:style w:type="table" w:styleId="TableGrid">
    <w:name w:val="Table Grid"/>
    <w:basedOn w:val="TableNormal"/>
    <w:uiPriority w:val="39"/>
    <w:qFormat/>
    <w:locke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semiHidden/>
    <w:qFormat/>
    <w:locked/>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eastAsia="PMingLiU"/>
      <w:sz w:val="24"/>
      <w:szCs w:val="24"/>
      <w:lang w:val="it-IT" w:eastAsia="it-IT"/>
    </w:rPr>
  </w:style>
  <w:style w:type="character" w:customStyle="1" w:styleId="CommentTextChar">
    <w:name w:val="Comment Text Char"/>
    <w:basedOn w:val="DefaultParagraphFont"/>
    <w:link w:val="CommentText"/>
    <w:qFormat/>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DefaultParagraphFont"/>
    <w:qFormat/>
  </w:style>
  <w:style w:type="paragraph" w:customStyle="1" w:styleId="ListParagraph1">
    <w:name w:val="List Paragraph1"/>
    <w:uiPriority w:val="34"/>
    <w:qFormat/>
    <w:pPr>
      <w:numPr>
        <w:numId w:val="12"/>
      </w:numPr>
      <w:spacing w:before="120" w:line="264" w:lineRule="auto"/>
      <w:contextualSpacing/>
      <w:jc w:val="both"/>
    </w:pPr>
    <w:rPr>
      <w:rFonts w:ascii="Linux Libertine" w:eastAsiaTheme="minorHAnsi" w:hAnsi="Linux Libertine" w:cs="Linux Libertine"/>
      <w:sz w:val="18"/>
      <w:szCs w:val="22"/>
      <w:lang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DefaultParagraphFont"/>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sz w:val="22"/>
      <w:lang w:eastAsia="en-US"/>
    </w:rPr>
  </w:style>
  <w:style w:type="paragraph" w:customStyle="1" w:styleId="History">
    <w:name w:val="History"/>
    <w:basedOn w:val="Normal"/>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b/>
      <w:sz w:val="35"/>
      <w:lang w:eastAsia="en-US"/>
    </w:rPr>
  </w:style>
  <w:style w:type="paragraph" w:customStyle="1" w:styleId="programCodedisplay">
    <w:name w:val="programCode_display"/>
    <w:basedOn w:val="Normal"/>
    <w:qFormat/>
    <w:rPr>
      <w:rFonts w:ascii="Courier New" w:eastAsia="Arial Unicode MS" w:hAnsi="Courier New" w:cs="Times New Roman"/>
      <w:sz w:val="20"/>
      <w:szCs w:val="20"/>
    </w:rPr>
  </w:style>
  <w:style w:type="character" w:customStyle="1" w:styleId="Publisher">
    <w:name w:val="Publisher"/>
    <w:basedOn w:val="DefaultParagraphFont"/>
    <w:uiPriority w:val="1"/>
    <w:qFormat/>
    <w:rPr>
      <w:color w:val="auto"/>
      <w:shd w:val="clear" w:color="auto" w:fill="auto"/>
    </w:rPr>
  </w:style>
  <w:style w:type="paragraph" w:customStyle="1" w:styleId="Quote1">
    <w:name w:val="Quote1"/>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1"/>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sz w:val="18"/>
      <w:lang w:eastAsia="en-US"/>
    </w:rPr>
  </w:style>
  <w:style w:type="character" w:customStyle="1" w:styleId="URL">
    <w:name w:val="URL"/>
    <w:basedOn w:val="DefaultParagraphFont"/>
    <w:uiPriority w:val="1"/>
    <w:qFormat/>
    <w:rPr>
      <w:color w:val="auto"/>
      <w:shd w:val="clear" w:color="auto" w:fill="auto"/>
    </w:rPr>
  </w:style>
  <w:style w:type="paragraph" w:customStyle="1" w:styleId="VersoLRH">
    <w:name w:val="Verso_(LRH)"/>
    <w:qFormat/>
    <w:rPr>
      <w:rFonts w:ascii="Linux Libertine" w:eastAsia="Times New Roman" w:hAnsi="Linux Libertine"/>
      <w:sz w:val="14"/>
      <w:lang w:eastAsia="en-US"/>
    </w:rPr>
  </w:style>
  <w:style w:type="character" w:customStyle="1" w:styleId="Volume0">
    <w:name w:val="Volume"/>
    <w:basedOn w:val="DefaultParagraphFont"/>
    <w:uiPriority w:val="1"/>
    <w:qFormat/>
    <w:rPr>
      <w:color w:val="auto"/>
      <w:shd w:val="clear" w:color="auto" w:fill="auto"/>
    </w:rPr>
  </w:style>
  <w:style w:type="character" w:customStyle="1" w:styleId="Pages">
    <w:name w:val="Pages"/>
    <w:basedOn w:val="DefaultParagraphFont"/>
    <w:uiPriority w:val="1"/>
    <w:qFormat/>
    <w:rPr>
      <w:color w:val="auto"/>
      <w:shd w:val="clear" w:color="auto" w:fill="auto"/>
    </w:rPr>
  </w:style>
  <w:style w:type="character" w:customStyle="1" w:styleId="Degree">
    <w:name w:val="Degree"/>
    <w:basedOn w:val="DefaultParagraphFont"/>
    <w:uiPriority w:val="1"/>
    <w:qFormat/>
    <w:rPr>
      <w:color w:val="auto"/>
      <w:shd w:val="clear" w:color="auto" w:fill="auto"/>
    </w:rPr>
  </w:style>
  <w:style w:type="character" w:customStyle="1" w:styleId="Role">
    <w:name w:val="Role"/>
    <w:basedOn w:val="DefaultParagraphFont"/>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DefaultParagraphFont"/>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DefaultParagraphFont"/>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DefaultParagraphFont"/>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DefaultParagraphFont"/>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DefaultParagraphFont"/>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Pr>
      <w:rFonts w:asciiTheme="majorHAnsi" w:hAnsiTheme="majorHAnsi" w:cs="Times New Roman"/>
      <w:sz w:val="24"/>
      <w:szCs w:val="24"/>
    </w:rPr>
  </w:style>
  <w:style w:type="character" w:customStyle="1" w:styleId="City">
    <w:name w:val="City"/>
    <w:basedOn w:val="DefaultParagraphFont"/>
    <w:uiPriority w:val="1"/>
    <w:qFormat/>
    <w:rPr>
      <w:color w:val="auto"/>
      <w:shd w:val="clear" w:color="auto" w:fill="auto"/>
    </w:rPr>
  </w:style>
  <w:style w:type="character" w:customStyle="1" w:styleId="Collab">
    <w:name w:val="Collab"/>
    <w:basedOn w:val="DefaultParagraphFont"/>
    <w:uiPriority w:val="1"/>
    <w:qFormat/>
    <w:rPr>
      <w:color w:val="auto"/>
      <w:shd w:val="clear" w:color="auto" w:fill="auto"/>
    </w:rPr>
  </w:style>
  <w:style w:type="character" w:customStyle="1" w:styleId="ConfDate">
    <w:name w:val="ConfDate"/>
    <w:basedOn w:val="DefaultParagraphFont"/>
    <w:uiPriority w:val="1"/>
    <w:qFormat/>
    <w:rPr>
      <w:rFonts w:ascii="Times New Roman" w:hAnsi="Times New Roman"/>
      <w:color w:val="FF0066"/>
      <w:sz w:val="20"/>
    </w:rPr>
  </w:style>
  <w:style w:type="character" w:customStyle="1" w:styleId="ConfLoc">
    <w:name w:val="ConfLoc"/>
    <w:basedOn w:val="DefaultParagraphFont"/>
    <w:uiPriority w:val="1"/>
    <w:rPr>
      <w:color w:val="003300"/>
      <w:shd w:val="clear" w:color="auto" w:fill="9999FF"/>
    </w:rPr>
  </w:style>
  <w:style w:type="character" w:customStyle="1" w:styleId="ConfName">
    <w:name w:val="ConfName"/>
    <w:basedOn w:val="DefaultParagraphFont"/>
    <w:uiPriority w:val="1"/>
    <w:qFormat/>
    <w:rPr>
      <w:color w:val="15BDBD"/>
    </w:rPr>
  </w:style>
  <w:style w:type="paragraph" w:customStyle="1" w:styleId="Correspondence">
    <w:name w:val="Correspondence"/>
    <w:basedOn w:val="Normal"/>
    <w:link w:val="CorrespondenceChar"/>
    <w:qFormat/>
    <w:rPr>
      <w:color w:val="215868" w:themeColor="accent5" w:themeShade="80"/>
    </w:rPr>
  </w:style>
  <w:style w:type="character" w:customStyle="1" w:styleId="CorrespondenceChar">
    <w:name w:val="Correspondence Char"/>
    <w:basedOn w:val="DefaultParagraphFont"/>
    <w:link w:val="Correspondenc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Pr>
      <w:color w:val="auto"/>
      <w:shd w:val="clear" w:color="auto" w:fill="auto"/>
    </w:rPr>
  </w:style>
  <w:style w:type="paragraph" w:customStyle="1" w:styleId="DefItem">
    <w:name w:val="DefItem"/>
    <w:basedOn w:val="Normal"/>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DefaultParagraphFont"/>
    <w:link w:val="DisplayFormula"/>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Pr>
      <w:color w:val="auto"/>
      <w:shd w:val="clear" w:color="auto" w:fill="auto"/>
    </w:rPr>
  </w:style>
  <w:style w:type="character" w:customStyle="1" w:styleId="Edition">
    <w:name w:val="Edition"/>
    <w:basedOn w:val="DefaultParagraphFont"/>
    <w:uiPriority w:val="1"/>
    <w:qFormat/>
    <w:rPr>
      <w:color w:val="auto"/>
      <w:shd w:val="clear" w:color="auto" w:fill="auto"/>
    </w:rPr>
  </w:style>
  <w:style w:type="character" w:customStyle="1" w:styleId="EdSurname">
    <w:name w:val="EdSurname"/>
    <w:basedOn w:val="DefaultParagraphFont"/>
    <w:uiPriority w:val="1"/>
    <w:qFormat/>
    <w:rPr>
      <w:color w:val="auto"/>
      <w:shd w:val="clear" w:color="auto" w:fill="auto"/>
    </w:rPr>
  </w:style>
  <w:style w:type="character" w:customStyle="1" w:styleId="Email">
    <w:name w:val="Email"/>
    <w:basedOn w:val="DefaultParagraphFont"/>
    <w:uiPriority w:val="1"/>
    <w:qFormat/>
    <w:rPr>
      <w:color w:val="0808B8"/>
    </w:rPr>
  </w:style>
  <w:style w:type="character" w:customStyle="1" w:styleId="Fax">
    <w:name w:val="Fax"/>
    <w:basedOn w:val="DefaultParagraphFont"/>
    <w:uiPriority w:val="1"/>
    <w:qFormat/>
    <w:rPr>
      <w:color w:val="C00000"/>
    </w:rPr>
  </w:style>
  <w:style w:type="paragraph" w:customStyle="1" w:styleId="FigNote">
    <w:name w:val="FigNote"/>
    <w:basedOn w:val="TableFootnote"/>
    <w:qFormat/>
  </w:style>
  <w:style w:type="paragraph" w:customStyle="1" w:styleId="TableFootnote">
    <w:name w:val="TableFootnote"/>
    <w:basedOn w:val="Normal"/>
    <w:link w:val="TableFootnoteChar"/>
    <w:qFormat/>
    <w:pPr>
      <w:spacing w:before="60" w:line="240" w:lineRule="auto"/>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DefaultParagraphFont"/>
    <w:link w:val="FigureCaption"/>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Pr>
      <w:color w:val="auto"/>
      <w:shd w:val="clear" w:color="auto" w:fill="auto"/>
    </w:rPr>
  </w:style>
  <w:style w:type="character" w:customStyle="1" w:styleId="focus">
    <w:name w:val="focus"/>
    <w:basedOn w:val="DefaultParagraphFont"/>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DefaultParagraphFont"/>
    <w:uiPriority w:val="1"/>
    <w:qFormat/>
    <w:rPr>
      <w:color w:val="auto"/>
      <w:shd w:val="clear" w:color="auto" w:fill="auto"/>
    </w:rPr>
  </w:style>
  <w:style w:type="character" w:customStyle="1" w:styleId="JournalTitle">
    <w:name w:val="JournalTitle"/>
    <w:basedOn w:val="DefaultParagraphFont"/>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Normal"/>
    <w:link w:val="KeyWordsChar"/>
    <w:qFormat/>
    <w:pPr>
      <w:spacing w:before="60" w:after="60"/>
    </w:pPr>
  </w:style>
  <w:style w:type="character" w:customStyle="1" w:styleId="Label">
    <w:name w:val="Label"/>
    <w:basedOn w:val="DefaultParagraphFont"/>
    <w:uiPriority w:val="1"/>
    <w:qFormat/>
    <w:rPr>
      <w:rFonts w:ascii="Linux Libertine" w:hAnsi="Linux Libertine"/>
      <w:color w:val="auto"/>
    </w:rPr>
  </w:style>
  <w:style w:type="character" w:customStyle="1" w:styleId="MiscDate">
    <w:name w:val="MiscDate"/>
    <w:basedOn w:val="DefaultParagraphFont"/>
    <w:uiPriority w:val="1"/>
    <w:qFormat/>
    <w:rPr>
      <w:color w:val="7030A0"/>
    </w:rPr>
  </w:style>
  <w:style w:type="character" w:customStyle="1" w:styleId="name-alternative">
    <w:name w:val="name-alternative"/>
    <w:basedOn w:val="DefaultParagraphFont"/>
    <w:uiPriority w:val="1"/>
    <w:qFormat/>
    <w:rPr>
      <w:color w:val="0D0D0D" w:themeColor="text1" w:themeTint="F2"/>
    </w:rPr>
  </w:style>
  <w:style w:type="paragraph" w:customStyle="1" w:styleId="NomenclatureHead">
    <w:name w:val="NomenclatureHead"/>
    <w:basedOn w:val="Normal"/>
    <w:qFormat/>
    <w:rPr>
      <w:rFonts w:asciiTheme="majorHAnsi" w:hAnsiTheme="majorHAnsi"/>
      <w:color w:val="943634" w:themeColor="accent2" w:themeShade="BF"/>
      <w:sz w:val="28"/>
    </w:rPr>
  </w:style>
  <w:style w:type="character" w:customStyle="1" w:styleId="OrgDiv">
    <w:name w:val="OrgDiv"/>
    <w:basedOn w:val="DefaultParagraphFont"/>
    <w:uiPriority w:val="1"/>
    <w:qFormat/>
    <w:rPr>
      <w:color w:val="548DD4" w:themeColor="text2" w:themeTint="99"/>
    </w:rPr>
  </w:style>
  <w:style w:type="character" w:customStyle="1" w:styleId="OrgName">
    <w:name w:val="OrgName"/>
    <w:basedOn w:val="DefaultParagraphFont"/>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DefaultParagraphFont"/>
    <w:uiPriority w:val="1"/>
    <w:qFormat/>
    <w:rPr>
      <w:color w:val="0000FF"/>
    </w:rPr>
  </w:style>
  <w:style w:type="character" w:customStyle="1" w:styleId="Phone">
    <w:name w:val="Phone"/>
    <w:basedOn w:val="DefaultParagraphFont"/>
    <w:uiPriority w:val="1"/>
    <w:qFormat/>
    <w:rPr>
      <w:color w:val="A0502C"/>
    </w:rPr>
  </w:style>
  <w:style w:type="character" w:customStyle="1" w:styleId="PinCode">
    <w:name w:val="PinCode"/>
    <w:basedOn w:val="DefaultParagraphFont"/>
    <w:uiPriority w:val="1"/>
    <w:qFormat/>
    <w:rPr>
      <w:color w:val="808000"/>
    </w:rPr>
  </w:style>
  <w:style w:type="character" w:customStyle="1" w:styleId="PlaceholderText1">
    <w:name w:val="Placeholder Text1"/>
    <w:basedOn w:val="DefaultParagraphFont"/>
    <w:uiPriority w:val="99"/>
    <w:semiHidden/>
    <w:rPr>
      <w:color w:val="808080"/>
    </w:rPr>
  </w:style>
  <w:style w:type="paragraph" w:customStyle="1" w:styleId="Poem">
    <w:name w:val="Poem"/>
    <w:basedOn w:val="Normal"/>
    <w:qFormat/>
    <w:pPr>
      <w:ind w:left="1440"/>
    </w:pPr>
    <w:rPr>
      <w:color w:val="4F6228" w:themeColor="accent3" w:themeShade="80"/>
    </w:rPr>
  </w:style>
  <w:style w:type="paragraph" w:customStyle="1" w:styleId="PoemSource">
    <w:name w:val="PoemSource"/>
    <w:basedOn w:val="Normal"/>
    <w:qFormat/>
    <w:pPr>
      <w:jc w:val="right"/>
    </w:pPr>
    <w:rPr>
      <w:color w:val="4F6228" w:themeColor="accent3" w:themeShade="80"/>
    </w:rPr>
  </w:style>
  <w:style w:type="character" w:customStyle="1" w:styleId="Prefix">
    <w:name w:val="Prefix"/>
    <w:basedOn w:val="DefaultParagraphFont"/>
    <w:uiPriority w:val="1"/>
    <w:qFormat/>
    <w:rPr>
      <w:color w:val="auto"/>
      <w:shd w:val="clear" w:color="auto" w:fill="auto"/>
    </w:rPr>
  </w:style>
  <w:style w:type="paragraph" w:customStyle="1" w:styleId="Source0">
    <w:name w:val="Source"/>
    <w:basedOn w:val="Normal"/>
    <w:qFormat/>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14:ligatures w14:val="standard"/>
    </w:rPr>
  </w:style>
  <w:style w:type="character" w:customStyle="1" w:styleId="RefMisc">
    <w:name w:val="RefMisc"/>
    <w:basedOn w:val="DefaultParagraphFont"/>
    <w:uiPriority w:val="1"/>
    <w:qFormat/>
    <w:rPr>
      <w:color w:val="auto"/>
      <w:shd w:val="clear" w:color="auto" w:fill="auto"/>
    </w:rPr>
  </w:style>
  <w:style w:type="character" w:customStyle="1" w:styleId="RevisedDate">
    <w:name w:val="RevisedDate"/>
    <w:basedOn w:val="DefaultParagraphFont"/>
    <w:uiPriority w:val="1"/>
    <w:qFormat/>
    <w:rPr>
      <w:color w:val="0070C0"/>
    </w:rPr>
  </w:style>
  <w:style w:type="paragraph" w:customStyle="1" w:styleId="SignatureAff">
    <w:name w:val="SignatureAff"/>
    <w:basedOn w:val="Normal"/>
    <w:qFormat/>
    <w:pPr>
      <w:jc w:val="right"/>
    </w:pPr>
  </w:style>
  <w:style w:type="paragraph" w:customStyle="1" w:styleId="SignatureBlock">
    <w:name w:val="SignatureBlock"/>
    <w:basedOn w:val="Normal"/>
    <w:qFormat/>
    <w:pPr>
      <w:jc w:val="right"/>
    </w:pPr>
    <w:rPr>
      <w:bdr w:val="dotted" w:sz="4" w:space="0" w:color="auto"/>
    </w:rPr>
  </w:style>
  <w:style w:type="character" w:customStyle="1" w:styleId="State">
    <w:name w:val="State"/>
    <w:basedOn w:val="DefaultParagraphFont"/>
    <w:uiPriority w:val="1"/>
    <w:qFormat/>
    <w:rPr>
      <w:color w:val="A70B38"/>
    </w:rPr>
  </w:style>
  <w:style w:type="paragraph" w:customStyle="1" w:styleId="StatementItalic">
    <w:name w:val="StatementItalic"/>
    <w:basedOn w:val="Normal"/>
    <w:qFormat/>
    <w:pPr>
      <w:ind w:left="720"/>
    </w:pPr>
    <w:rPr>
      <w:i/>
      <w:sz w:val="20"/>
    </w:rPr>
  </w:style>
  <w:style w:type="paragraph" w:customStyle="1" w:styleId="Statements">
    <w:name w:val="Statements"/>
    <w:basedOn w:val="Normal"/>
    <w:qFormat/>
    <w:pPr>
      <w:ind w:firstLine="240"/>
    </w:pPr>
  </w:style>
  <w:style w:type="character" w:customStyle="1" w:styleId="Street">
    <w:name w:val="Street"/>
    <w:basedOn w:val="DefaultParagraphFont"/>
    <w:uiPriority w:val="1"/>
    <w:qFormat/>
    <w:rPr>
      <w:color w:val="auto"/>
      <w:shd w:val="clear" w:color="auto" w:fill="auto"/>
    </w:rPr>
  </w:style>
  <w:style w:type="character" w:customStyle="1" w:styleId="Suffix">
    <w:name w:val="Suffix"/>
    <w:basedOn w:val="DefaultParagraphFont"/>
    <w:uiPriority w:val="1"/>
    <w:qFormat/>
    <w:rPr>
      <w:color w:val="auto"/>
      <w:shd w:val="clear" w:color="auto" w:fill="auto"/>
    </w:rPr>
  </w:style>
  <w:style w:type="character" w:customStyle="1" w:styleId="Surname">
    <w:name w:val="Surname"/>
    <w:basedOn w:val="DefaultParagraphFont"/>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DefaultParagraphFont"/>
    <w:link w:val="TableCaption"/>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DefaultParagraphFont"/>
    <w:uiPriority w:val="1"/>
    <w:qFormat/>
    <w:rPr>
      <w:color w:val="E36C0A" w:themeColor="accent6" w:themeShade="BF"/>
    </w:rPr>
  </w:style>
  <w:style w:type="character" w:customStyle="1" w:styleId="Year">
    <w:name w:val="Year"/>
    <w:basedOn w:val="DefaultParagraphFont"/>
    <w:uiPriority w:val="1"/>
    <w:qFormat/>
    <w:rPr>
      <w:color w:val="auto"/>
      <w:shd w:val="clear" w:color="auto" w:fill="auto"/>
    </w:rPr>
  </w:style>
  <w:style w:type="paragraph" w:customStyle="1" w:styleId="DisplayFormulaUnnum">
    <w:name w:val="DisplayFormulaUnnum"/>
    <w:basedOn w:val="Normal"/>
    <w:link w:val="DisplayFormulaUnnumChar"/>
  </w:style>
  <w:style w:type="character" w:customStyle="1" w:styleId="DateChar">
    <w:name w:val="Date Char"/>
    <w:basedOn w:val="DefaultParagraphFont"/>
    <w:uiPriority w:val="99"/>
    <w:semiHidden/>
  </w:style>
  <w:style w:type="character" w:customStyle="1" w:styleId="SubtitleChar">
    <w:name w:val="Subtitle Char"/>
    <w:basedOn w:val="DefaultParagraphFont"/>
    <w:uiPriority w:val="11"/>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style>
  <w:style w:type="character" w:customStyle="1" w:styleId="FigureUnnumChar">
    <w:name w:val="FigureUnnum Char"/>
    <w:basedOn w:val="DefaultParagraphFont"/>
    <w:link w:val="FigureUnnum"/>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style>
  <w:style w:type="character" w:customStyle="1" w:styleId="PresentAddressChar">
    <w:name w:val="PresentAddress Char"/>
    <w:basedOn w:val="DefaultParagraphFont"/>
    <w:link w:val="PresentAddress"/>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pPr>
      <w:ind w:firstLine="238"/>
    </w:pPr>
  </w:style>
  <w:style w:type="character" w:customStyle="1" w:styleId="ParaContinueChar">
    <w:name w:val="ParaContinue Char"/>
    <w:basedOn w:val="DefaultParagraphFont"/>
    <w:link w:val="ParaContinue"/>
    <w:rPr>
      <w:rFonts w:ascii="Linux Libertine" w:eastAsiaTheme="minorHAnsi" w:hAnsi="Linux Libertine" w:cstheme="minorBidi"/>
      <w:sz w:val="18"/>
      <w:szCs w:val="22"/>
      <w:lang w:val="en-US" w:eastAsia="en-US"/>
    </w:rPr>
  </w:style>
  <w:style w:type="paragraph" w:customStyle="1" w:styleId="AuthorBio">
    <w:name w:val="AuthorBio"/>
    <w:link w:val="AuthorBioChar"/>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DefaultParagraphFont"/>
    <w:link w:val="AuthorBio"/>
    <w:rPr>
      <w:rFonts w:asciiTheme="minorHAnsi" w:eastAsiaTheme="minorHAnsi" w:hAnsiTheme="minorHAnsi" w:cstheme="minorBidi"/>
      <w:sz w:val="22"/>
      <w:szCs w:val="22"/>
      <w:lang w:val="en-US" w:eastAsia="en-US"/>
    </w:rPr>
  </w:style>
  <w:style w:type="paragraph" w:customStyle="1" w:styleId="DocHead">
    <w:name w:val="DocHead"/>
    <w:basedOn w:val="Normal"/>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Pr>
      <w:color w:val="auto"/>
      <w:shd w:val="clear" w:color="auto" w:fill="auto"/>
    </w:rPr>
  </w:style>
  <w:style w:type="character" w:customStyle="1" w:styleId="Report">
    <w:name w:val="Report"/>
    <w:basedOn w:val="DefaultParagraphFont"/>
    <w:uiPriority w:val="1"/>
    <w:qFormat/>
    <w:rPr>
      <w:shd w:val="clear" w:color="auto" w:fill="auto"/>
    </w:rPr>
  </w:style>
  <w:style w:type="character" w:customStyle="1" w:styleId="Thesis">
    <w:name w:val="Thesis"/>
    <w:basedOn w:val="DefaultParagraphFont"/>
    <w:uiPriority w:val="1"/>
    <w:qFormat/>
    <w:rPr>
      <w:color w:val="auto"/>
      <w:shd w:val="clear" w:color="auto" w:fill="auto"/>
    </w:rPr>
  </w:style>
  <w:style w:type="character" w:customStyle="1" w:styleId="Issn">
    <w:name w:val="Issn"/>
    <w:basedOn w:val="DefaultParagraphFont"/>
    <w:uiPriority w:val="1"/>
    <w:qFormat/>
    <w:rPr>
      <w:shd w:val="clear" w:color="auto" w:fill="auto"/>
    </w:rPr>
  </w:style>
  <w:style w:type="character" w:customStyle="1" w:styleId="Isbn">
    <w:name w:val="Isbn"/>
    <w:basedOn w:val="DefaultParagraphFont"/>
    <w:uiPriority w:val="1"/>
    <w:qFormat/>
    <w:rPr>
      <w:shd w:val="clear" w:color="auto" w:fill="auto"/>
    </w:rPr>
  </w:style>
  <w:style w:type="character" w:customStyle="1" w:styleId="Coden">
    <w:name w:val="Coden"/>
    <w:basedOn w:val="DefaultParagraphFont"/>
    <w:uiPriority w:val="1"/>
    <w:qFormat/>
    <w:rPr>
      <w:color w:val="auto"/>
      <w:shd w:val="clear" w:color="auto" w:fill="auto"/>
    </w:rPr>
  </w:style>
  <w:style w:type="character" w:customStyle="1" w:styleId="Patent">
    <w:name w:val="Patent"/>
    <w:basedOn w:val="DefaultParagraphFont"/>
    <w:uiPriority w:val="1"/>
    <w:qFormat/>
    <w:rPr>
      <w:color w:val="auto"/>
      <w:shd w:val="clear" w:color="auto" w:fill="auto"/>
    </w:rPr>
  </w:style>
  <w:style w:type="character" w:customStyle="1" w:styleId="MiddleName">
    <w:name w:val="MiddleName"/>
    <w:basedOn w:val="DefaultParagraphFont"/>
    <w:uiPriority w:val="1"/>
    <w:qFormat/>
    <w:rPr>
      <w:color w:val="auto"/>
      <w:shd w:val="clear" w:color="auto" w:fill="auto"/>
    </w:rPr>
  </w:style>
  <w:style w:type="character" w:customStyle="1" w:styleId="Query">
    <w:name w:val="Query"/>
    <w:basedOn w:val="DefaultParagraphFont"/>
    <w:uiPriority w:val="1"/>
    <w:rPr>
      <w:shd w:val="clear" w:color="auto" w:fill="FFFF0F"/>
    </w:rPr>
  </w:style>
  <w:style w:type="character" w:customStyle="1" w:styleId="EdMiddleName">
    <w:name w:val="EdMiddleName"/>
    <w:basedOn w:val="DefaultParagraphFont"/>
    <w:uiPriority w:val="1"/>
    <w:rPr>
      <w:shd w:val="clear" w:color="auto" w:fill="auto"/>
    </w:rPr>
  </w:style>
  <w:style w:type="paragraph" w:customStyle="1" w:styleId="UnnumFigure">
    <w:name w:val="UnnumFigure"/>
    <w:basedOn w:val="Normal"/>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Normal"/>
    <w:qFormat/>
  </w:style>
  <w:style w:type="paragraph" w:customStyle="1" w:styleId="ListEnd">
    <w:name w:val="ListEnd"/>
    <w:basedOn w:val="Normal"/>
    <w:qFormat/>
  </w:style>
  <w:style w:type="paragraph" w:customStyle="1" w:styleId="AbbreviationHead">
    <w:name w:val="AbbreviationHead"/>
    <w:basedOn w:val="NomenclatureHead"/>
    <w:qFormat/>
  </w:style>
  <w:style w:type="paragraph" w:customStyle="1" w:styleId="GraphAbstract">
    <w:name w:val="GraphAbstract"/>
    <w:basedOn w:val="Normal"/>
    <w:qFormat/>
  </w:style>
  <w:style w:type="paragraph" w:customStyle="1" w:styleId="Epigraph">
    <w:name w:val="Epigraph"/>
    <w:basedOn w:val="Normal"/>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DefaultParagraphFont"/>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DefaultParagraphFont"/>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Subtitle"/>
    <w:qFormat/>
  </w:style>
  <w:style w:type="paragraph" w:customStyle="1" w:styleId="SelfCitation">
    <w:name w:val="SelfCitation"/>
    <w:basedOn w:val="Para"/>
    <w:qFormat/>
  </w:style>
  <w:style w:type="character" w:customStyle="1" w:styleId="SubtitleChar1">
    <w:name w:val="Subtitle Char1"/>
    <w:basedOn w:val="DefaultParagraphFont"/>
    <w:link w:val="Subtitle"/>
    <w:uiPriority w:val="11"/>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Normal"/>
    <w:qFormat/>
  </w:style>
  <w:style w:type="paragraph" w:customStyle="1" w:styleId="Copyright">
    <w:name w:val="Copyright"/>
    <w:basedOn w:val="Normal"/>
    <w:qFormat/>
  </w:style>
  <w:style w:type="paragraph" w:customStyle="1" w:styleId="InlineSupp">
    <w:name w:val="InlineSupp"/>
    <w:basedOn w:val="Normal"/>
    <w:qFormat/>
  </w:style>
  <w:style w:type="paragraph" w:customStyle="1" w:styleId="SidebarQuote">
    <w:name w:val="SidebarQuote"/>
    <w:basedOn w:val="Normal"/>
    <w:qFormat/>
  </w:style>
  <w:style w:type="character" w:customStyle="1" w:styleId="AltName">
    <w:name w:val="AltName"/>
    <w:basedOn w:val="DefaultParagraphFont"/>
    <w:uiPriority w:val="1"/>
    <w:qFormat/>
    <w:rPr>
      <w:color w:val="403152" w:themeColor="accent4" w:themeShade="80"/>
    </w:rPr>
  </w:style>
  <w:style w:type="paragraph" w:customStyle="1" w:styleId="StereoChemComp">
    <w:name w:val="StereoChemComp"/>
    <w:basedOn w:val="Normal"/>
    <w:qFormat/>
  </w:style>
  <w:style w:type="paragraph" w:customStyle="1" w:styleId="StereoChemForm">
    <w:name w:val="StereoChemForm"/>
    <w:basedOn w:val="Normal"/>
    <w:qFormat/>
  </w:style>
  <w:style w:type="paragraph" w:customStyle="1" w:styleId="StereoChemInfo">
    <w:name w:val="StereoChemInfo"/>
    <w:basedOn w:val="Normal"/>
    <w:qFormat/>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character" w:customStyle="1" w:styleId="FootnoteTextChar">
    <w:name w:val="Footnote Text Char"/>
    <w:basedOn w:val="DefaultParagraphFont"/>
    <w:link w:val="FootnoteText"/>
    <w:rPr>
      <w:rFonts w:ascii="Linux Libertine" w:eastAsiaTheme="minorHAnsi" w:hAnsi="Linux Libertine" w:cstheme="minorBidi"/>
      <w:sz w:val="14"/>
      <w:szCs w:val="22"/>
      <w:lang w:val="en-US" w:eastAsia="en-US"/>
    </w:rPr>
  </w:style>
  <w:style w:type="paragraph" w:customStyle="1" w:styleId="SIGPLANBasic">
    <w:name w:val="SIGPLAN Basic"/>
    <w:pPr>
      <w:spacing w:line="200" w:lineRule="exact"/>
    </w:pPr>
    <w:rPr>
      <w:rFonts w:eastAsia="Times New Roman"/>
      <w:sz w:val="18"/>
      <w:lang w:eastAsia="en-US"/>
    </w:rPr>
  </w:style>
  <w:style w:type="paragraph" w:customStyle="1" w:styleId="SIGPLANSectionheading">
    <w:name w:val="SIGPLAN Section heading"/>
    <w:basedOn w:val="SIGPLANBasic"/>
    <w:next w:val="SIGPLANParagraph1"/>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pPr>
      <w:jc w:val="both"/>
    </w:pPr>
  </w:style>
  <w:style w:type="paragraph" w:customStyle="1" w:styleId="SIGPLANParagraph">
    <w:name w:val="SIGPLAN Paragraph"/>
    <w:basedOn w:val="SIGPLANParagraph1"/>
    <w:pPr>
      <w:ind w:firstLine="240"/>
    </w:pPr>
  </w:style>
  <w:style w:type="paragraph" w:customStyle="1" w:styleId="SIGPLANAcknowledgmentsheading">
    <w:name w:val="SIGPLAN Acknowledgments heading"/>
    <w:basedOn w:val="SIGPLANSectionheading"/>
    <w:next w:val="SIGPLANParagraph1"/>
    <w:pPr>
      <w:numPr>
        <w:numId w:val="14"/>
      </w:numPr>
    </w:pPr>
  </w:style>
  <w:style w:type="paragraph" w:customStyle="1" w:styleId="SIGPLANAbstractheading">
    <w:name w:val="SIGPLAN Abstract heading"/>
    <w:basedOn w:val="SIGPLANAcknowledgmentsheading"/>
    <w:next w:val="SIGPLANParagraph1"/>
    <w:pPr>
      <w:numPr>
        <w:numId w:val="15"/>
      </w:numPr>
      <w:spacing w:before="0" w:line="240" w:lineRule="exact"/>
    </w:pPr>
  </w:style>
  <w:style w:type="paragraph" w:customStyle="1" w:styleId="SIGPLANAppendixheading">
    <w:name w:val="SIGPLAN Appendix heading"/>
    <w:basedOn w:val="SIGPLANSectionheading"/>
    <w:next w:val="SIGPLANParagraph1"/>
    <w:pPr>
      <w:numPr>
        <w:numId w:val="16"/>
      </w:numPr>
    </w:pPr>
  </w:style>
  <w:style w:type="paragraph" w:customStyle="1" w:styleId="SIGPLANAuthorname">
    <w:name w:val="SIGPLAN Author name"/>
    <w:basedOn w:val="Normal"/>
    <w:next w:val="SIGPLANAuthoraffiliation"/>
    <w:pPr>
      <w:suppressAutoHyphens/>
      <w:spacing w:after="20" w:line="260" w:lineRule="exact"/>
      <w:jc w:val="center"/>
    </w:pPr>
  </w:style>
  <w:style w:type="paragraph" w:customStyle="1" w:styleId="SIGPLANAuthoraffiliation">
    <w:name w:val="SIGPLAN Author affiliation"/>
    <w:basedOn w:val="SIGPLANAuthorname"/>
    <w:next w:val="SIGPLANAuthoremail"/>
    <w:pPr>
      <w:spacing w:before="100" w:after="0" w:line="200" w:lineRule="exact"/>
      <w:contextualSpacing/>
    </w:pPr>
    <w:rPr>
      <w:szCs w:val="18"/>
    </w:rPr>
  </w:style>
  <w:style w:type="paragraph" w:customStyle="1" w:styleId="SIGPLANAuthoremail">
    <w:name w:val="SIGPLAN Author email"/>
    <w:basedOn w:val="SIGPLANAuthoraffiliation"/>
    <w:next w:val="SIGPLANBasic"/>
    <w:pPr>
      <w:spacing w:before="40"/>
      <w:contextualSpacing w:val="0"/>
    </w:pPr>
    <w:rPr>
      <w:rFonts w:ascii="Trebuchet MS" w:hAnsi="Trebuchet MS"/>
      <w:sz w:val="16"/>
    </w:rPr>
  </w:style>
  <w:style w:type="character" w:customStyle="1" w:styleId="SIGPLANCode">
    <w:name w:val="SIGPLAN Code"/>
    <w:basedOn w:val="DefaultParagraphFont"/>
    <w:rPr>
      <w:rFonts w:ascii="Lucida Console" w:hAnsi="Lucida Console"/>
      <w:sz w:val="16"/>
    </w:rPr>
  </w:style>
  <w:style w:type="character" w:customStyle="1" w:styleId="SIGPLANComputer">
    <w:name w:val="SIGPLAN Computer"/>
    <w:basedOn w:val="DefaultParagraphFont"/>
    <w:rPr>
      <w:rFonts w:ascii="Trebuchet MS" w:hAnsi="Trebuchet MS"/>
      <w:sz w:val="16"/>
    </w:rPr>
  </w:style>
  <w:style w:type="paragraph" w:customStyle="1" w:styleId="SIGPLANCopyrightnotice">
    <w:name w:val="SIGPLAN Copyright notice"/>
    <w:basedOn w:val="SIGPLANBasic"/>
    <w:pPr>
      <w:suppressAutoHyphens/>
      <w:spacing w:line="160" w:lineRule="exact"/>
      <w:jc w:val="both"/>
    </w:pPr>
    <w:rPr>
      <w:sz w:val="14"/>
    </w:rPr>
  </w:style>
  <w:style w:type="character" w:customStyle="1" w:styleId="SIGPLANEmphasize">
    <w:name w:val="SIGPLAN Emphasize"/>
    <w:rPr>
      <w:i/>
    </w:rPr>
  </w:style>
  <w:style w:type="paragraph" w:customStyle="1" w:styleId="SIGPLANEnunciation">
    <w:name w:val="SIGPLAN Enunciation"/>
    <w:basedOn w:val="SIGPLANParagraph1"/>
    <w:next w:val="SIGPLANParagraph1"/>
    <w:pPr>
      <w:spacing w:before="140" w:after="140"/>
    </w:pPr>
  </w:style>
  <w:style w:type="character" w:customStyle="1" w:styleId="SIGPLANEnunciationcaption">
    <w:name w:val="SIGPLAN Enunciation caption"/>
    <w:basedOn w:val="DefaultParagraphFont"/>
    <w:rPr>
      <w:smallCaps/>
    </w:rPr>
  </w:style>
  <w:style w:type="paragraph" w:customStyle="1" w:styleId="SIGPLANEquation">
    <w:name w:val="SIGPLAN Equation"/>
    <w:basedOn w:val="SIGPLANParagraph1"/>
    <w:next w:val="SIGPLANParagraph1"/>
    <w:pPr>
      <w:tabs>
        <w:tab w:val="center" w:pos="2400"/>
        <w:tab w:val="right" w:pos="4800"/>
      </w:tabs>
      <w:spacing w:before="100" w:after="100"/>
      <w:contextualSpacing/>
      <w:jc w:val="center"/>
    </w:pPr>
  </w:style>
  <w:style w:type="paragraph" w:customStyle="1" w:styleId="SIGPLANEquationnumber">
    <w:name w:val="SIGPLAN Equation number"/>
    <w:basedOn w:val="SIGPLANEquation"/>
    <w:pPr>
      <w:jc w:val="right"/>
    </w:pPr>
  </w:style>
  <w:style w:type="paragraph" w:customStyle="1" w:styleId="SIGPLANFigurecaption">
    <w:name w:val="SIGPLAN Figure caption"/>
    <w:basedOn w:val="SIGPLANParagraph1"/>
    <w:pPr>
      <w:spacing w:before="20"/>
      <w:jc w:val="left"/>
    </w:pPr>
  </w:style>
  <w:style w:type="paragraph" w:customStyle="1" w:styleId="SIGPLANListparagraph">
    <w:name w:val="SIGPLAN List paragraph"/>
    <w:basedOn w:val="SIGPLANParagraph1"/>
    <w:pPr>
      <w:spacing w:before="80" w:after="80"/>
      <w:ind w:left="260"/>
    </w:pPr>
  </w:style>
  <w:style w:type="paragraph" w:customStyle="1" w:styleId="SIGPLANListitem">
    <w:name w:val="SIGPLAN List item"/>
    <w:basedOn w:val="SIGPLANListparagraph"/>
    <w:pPr>
      <w:ind w:left="0"/>
    </w:pPr>
  </w:style>
  <w:style w:type="character" w:customStyle="1" w:styleId="SIGPLANParagraphheading">
    <w:name w:val="SIGPLAN Paragraph heading"/>
    <w:rPr>
      <w:b/>
      <w:i/>
    </w:rPr>
  </w:style>
  <w:style w:type="paragraph" w:customStyle="1" w:styleId="SIGPLANParagraphSubparagraphheading">
    <w:name w:val="SIGPLAN Paragraph/Subparagraph heading"/>
    <w:basedOn w:val="SIGPLANParagraph1"/>
    <w:next w:val="SIGPLANParagraph"/>
    <w:pPr>
      <w:spacing w:before="140"/>
      <w:outlineLvl w:val="3"/>
    </w:pPr>
  </w:style>
  <w:style w:type="paragraph" w:customStyle="1" w:styleId="SIGPLANReference">
    <w:name w:val="SIGPLAN Reference"/>
    <w:basedOn w:val="SIGPLANParagraph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pPr>
      <w:numPr>
        <w:numId w:val="17"/>
      </w:numPr>
    </w:pPr>
  </w:style>
  <w:style w:type="character" w:customStyle="1" w:styleId="SIGPLANSubparagraphheading">
    <w:name w:val="SIGPLAN Subparagraph heading"/>
    <w:rPr>
      <w:i/>
    </w:rPr>
  </w:style>
  <w:style w:type="paragraph" w:customStyle="1" w:styleId="SIGPLANSubsectionheading">
    <w:name w:val="SIGPLAN Subsection heading"/>
    <w:basedOn w:val="SIGPLANSectionheading"/>
    <w:next w:val="SIGPLANParagraph1"/>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pPr>
      <w:outlineLvl w:val="2"/>
    </w:pPr>
  </w:style>
  <w:style w:type="paragraph" w:customStyle="1" w:styleId="SIGPLANTitle">
    <w:name w:val="SIGPLAN Title"/>
    <w:basedOn w:val="SIGPLANBasic"/>
    <w:pPr>
      <w:suppressAutoHyphens/>
      <w:spacing w:line="400" w:lineRule="exact"/>
      <w:jc w:val="center"/>
    </w:pPr>
    <w:rPr>
      <w:b/>
      <w:sz w:val="36"/>
    </w:rPr>
  </w:style>
  <w:style w:type="paragraph" w:customStyle="1" w:styleId="SIGPLANSubtitle">
    <w:name w:val="SIGPLAN Subtitle"/>
    <w:basedOn w:val="SIGPLANTitle"/>
    <w:next w:val="SIGPLANBasic"/>
    <w:pPr>
      <w:spacing w:before="120" w:line="360" w:lineRule="exact"/>
    </w:pPr>
    <w:rPr>
      <w:sz w:val="28"/>
    </w:rPr>
  </w:style>
  <w:style w:type="paragraph" w:customStyle="1" w:styleId="SIGPLANTablecaption">
    <w:name w:val="SIGPLAN Table caption"/>
    <w:basedOn w:val="SIGPLANFigurecaption"/>
    <w:pPr>
      <w:spacing w:before="0" w:after="20"/>
    </w:pPr>
  </w:style>
  <w:style w:type="paragraph" w:customStyle="1" w:styleId="Address">
    <w:name w:val="Address"/>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lgorithm">
    <w:name w:val="Algorithm"/>
    <w:basedOn w:val="Normal"/>
    <w:qFormat/>
    <w:pPr>
      <w:spacing w:line="240" w:lineRule="auto"/>
    </w:pPr>
  </w:style>
  <w:style w:type="paragraph" w:customStyle="1" w:styleId="Annotation">
    <w:name w:val="Annotation"/>
    <w:basedOn w:val="Normal"/>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eastAsiaTheme="minorHAnsi" w:cstheme="minorBidi"/>
      <w:sz w:val="28"/>
      <w:szCs w:val="22"/>
      <w:lang w:eastAsia="en-US"/>
    </w:rPr>
  </w:style>
  <w:style w:type="paragraph" w:customStyle="1" w:styleId="BibLaTex">
    <w:name w:val="Bib_LaTex"/>
    <w:qFormat/>
    <w:pPr>
      <w:spacing w:after="200" w:line="276" w:lineRule="auto"/>
    </w:pPr>
    <w:rPr>
      <w:rFonts w:eastAsiaTheme="minorHAnsi" w:cstheme="minorBidi"/>
      <w:sz w:val="22"/>
      <w:szCs w:val="22"/>
      <w:lang w:eastAsia="en-US"/>
    </w:rPr>
  </w:style>
  <w:style w:type="paragraph" w:customStyle="1" w:styleId="Blurb">
    <w:name w:val="Blurb"/>
    <w:basedOn w:val="Normal"/>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eastAsiaTheme="minorHAnsi" w:cstheme="minorBidi"/>
      <w:sz w:val="24"/>
      <w:szCs w:val="22"/>
      <w:lang w:eastAsia="en-US"/>
    </w:rPr>
  </w:style>
  <w:style w:type="paragraph" w:customStyle="1" w:styleId="Break">
    <w:name w:val="Break"/>
    <w:basedOn w:val="Normal"/>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pPr>
      <w:jc w:val="left"/>
    </w:pPr>
    <w:rPr>
      <w:i w:val="0"/>
      <w:sz w:val="40"/>
    </w:rPr>
  </w:style>
  <w:style w:type="paragraph" w:customStyle="1" w:styleId="ChapterSubTitle">
    <w:name w:val="ChapterSubTitle"/>
    <w:basedOn w:val="ChapterTitle"/>
    <w:next w:val="Normal"/>
    <w:pPr>
      <w:spacing w:before="0"/>
    </w:pPr>
    <w:rPr>
      <w:b w:val="0"/>
      <w:i/>
      <w:sz w:val="36"/>
    </w:rPr>
  </w:style>
  <w:style w:type="paragraph" w:customStyle="1" w:styleId="ChemFormula">
    <w:name w:val="ChemFormula"/>
    <w:basedOn w:val="Normal"/>
    <w:qFormat/>
  </w:style>
  <w:style w:type="paragraph" w:customStyle="1" w:styleId="ChemFormulaUnnum">
    <w:name w:val="ChemFormulaUnnum"/>
    <w:basedOn w:val="Normal"/>
    <w:qFormat/>
  </w:style>
  <w:style w:type="paragraph" w:customStyle="1" w:styleId="Chemistry">
    <w:name w:val="Chemistry"/>
    <w:basedOn w:val="Normal"/>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style>
  <w:style w:type="paragraph" w:customStyle="1" w:styleId="ClientTag">
    <w:name w:val="ClientTag"/>
    <w:basedOn w:val="Normal"/>
    <w:qFormat/>
  </w:style>
  <w:style w:type="paragraph" w:customStyle="1" w:styleId="Contributor">
    <w:name w:val="Contributor"/>
    <w:basedOn w:val="Normal"/>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Pr>
      <w:b/>
      <w:color w:val="0070C0"/>
    </w:rPr>
  </w:style>
  <w:style w:type="paragraph" w:customStyle="1" w:styleId="Definition">
    <w:name w:val="Definition"/>
    <w:basedOn w:val="Normal"/>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Normal"/>
    <w:qFormat/>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Pr>
      <w:shd w:val="clear" w:color="auto" w:fill="B8CCE4" w:themeFill="accent1" w:themeFillTint="66"/>
    </w:rPr>
  </w:style>
  <w:style w:type="character" w:customStyle="1" w:styleId="EqnCount">
    <w:name w:val="EqnCount"/>
    <w:basedOn w:val="DefaultParagraphFont"/>
    <w:uiPriority w:val="1"/>
    <w:qFormat/>
    <w:rPr>
      <w:color w:val="0000FF"/>
    </w:rPr>
  </w:style>
  <w:style w:type="character" w:customStyle="1" w:styleId="eSlide">
    <w:name w:val="eSlide"/>
    <w:basedOn w:val="DefaultParagraphFont"/>
    <w:uiPriority w:val="1"/>
    <w:qFormat/>
    <w:rPr>
      <w:color w:val="FF0000"/>
    </w:rPr>
  </w:style>
  <w:style w:type="paragraph" w:customStyle="1" w:styleId="ExampleBegin">
    <w:name w:val="ExampleBegin"/>
    <w:basedOn w:val="Normal"/>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style>
  <w:style w:type="paragraph" w:customStyle="1" w:styleId="Explanation">
    <w:name w:val="Explanation"/>
    <w:basedOn w:val="Normal"/>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style>
  <w:style w:type="paragraph" w:customStyle="1" w:styleId="FeatureHead1">
    <w:name w:val="FeatureHead1"/>
    <w:basedOn w:val="Normal"/>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Normal"/>
    <w:qFormat/>
  </w:style>
  <w:style w:type="character" w:customStyle="1" w:styleId="FigCount">
    <w:name w:val="FigCount"/>
    <w:basedOn w:val="DefaultParagraphFont"/>
    <w:uiPriority w:val="1"/>
    <w:qFormat/>
    <w:rPr>
      <w:color w:val="0000FF"/>
    </w:rPr>
  </w:style>
  <w:style w:type="paragraph" w:customStyle="1" w:styleId="FigKeyword">
    <w:name w:val="FigKeyword"/>
    <w:basedOn w:val="Normal"/>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Normal"/>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pPr>
      <w:spacing w:line="360" w:lineRule="auto"/>
    </w:pPr>
    <w:rPr>
      <w:rFonts w:ascii="Times New Roman" w:eastAsia="Times New Roman" w:hAnsi="Times New Roman" w:cs="Times New Roman"/>
      <w:color w:val="993300"/>
      <w:sz w:val="24"/>
      <w:szCs w:val="24"/>
      <w:lang w:val="en-GB" w:bidi="ar-DZ"/>
    </w:rPr>
  </w:style>
  <w:style w:type="paragraph" w:customStyle="1" w:styleId="Index10">
    <w:name w:val="Index1"/>
    <w:basedOn w:val="Normal"/>
    <w:qFormat/>
  </w:style>
  <w:style w:type="paragraph" w:customStyle="1" w:styleId="Index20">
    <w:name w:val="Index2"/>
    <w:basedOn w:val="Normal"/>
    <w:qFormat/>
    <w:pPr>
      <w:ind w:left="284"/>
    </w:pPr>
  </w:style>
  <w:style w:type="paragraph" w:customStyle="1" w:styleId="Index30">
    <w:name w:val="Index3"/>
    <w:basedOn w:val="Normal"/>
    <w:qFormat/>
    <w:pPr>
      <w:ind w:left="567"/>
    </w:pPr>
  </w:style>
  <w:style w:type="paragraph" w:customStyle="1" w:styleId="Index40">
    <w:name w:val="Index4"/>
    <w:basedOn w:val="Normal"/>
    <w:qFormat/>
    <w:pPr>
      <w:ind w:left="851"/>
    </w:pPr>
  </w:style>
  <w:style w:type="paragraph" w:customStyle="1" w:styleId="IndexHead">
    <w:name w:val="IndexHead"/>
    <w:basedOn w:val="Normal"/>
    <w:qFormat/>
  </w:style>
  <w:style w:type="paragraph" w:customStyle="1" w:styleId="Letter-ps">
    <w:name w:val="Letter-ps"/>
    <w:basedOn w:val="Normal"/>
    <w:next w:val="Normal"/>
    <w:qFormat/>
  </w:style>
  <w:style w:type="paragraph" w:customStyle="1" w:styleId="MainHeading">
    <w:name w:val="MainHeading"/>
    <w:basedOn w:val="Normal"/>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Pr>
      <w:color w:val="548DD4" w:themeColor="text2" w:themeTint="99"/>
      <w:sz w:val="20"/>
    </w:rPr>
  </w:style>
  <w:style w:type="paragraph" w:customStyle="1" w:styleId="MiscText">
    <w:name w:val="MiscText"/>
    <w:qFormat/>
    <w:pPr>
      <w:spacing w:after="200" w:line="276" w:lineRule="auto"/>
    </w:pPr>
    <w:rPr>
      <w:rFonts w:eastAsiaTheme="minorHAnsi" w:cstheme="minorBidi"/>
      <w:sz w:val="24"/>
      <w:szCs w:val="22"/>
      <w:lang w:eastAsia="en-US"/>
    </w:rPr>
  </w:style>
  <w:style w:type="character" w:customStyle="1" w:styleId="Orcid">
    <w:name w:val="Orcid"/>
    <w:basedOn w:val="DefaultParagraphFont"/>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sz w:val="24"/>
      <w:lang w:eastAsia="en-US"/>
    </w:rPr>
  </w:style>
  <w:style w:type="paragraph" w:customStyle="1" w:styleId="PartBegin">
    <w:name w:val="PartBegin"/>
    <w:basedOn w:val="Normal"/>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Normal"/>
    <w:next w:val="Normal"/>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Pr>
      <w:b/>
    </w:rPr>
  </w:style>
  <w:style w:type="paragraph" w:customStyle="1" w:styleId="Prelims">
    <w:name w:val="Prelims"/>
    <w:basedOn w:val="Normal"/>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pPr>
      <w:jc w:val="center"/>
    </w:pPr>
    <w:rPr>
      <w:sz w:val="16"/>
    </w:rPr>
  </w:style>
  <w:style w:type="character" w:customStyle="1" w:styleId="RefCount">
    <w:name w:val="RefCount"/>
    <w:basedOn w:val="DefaultParagraphFont"/>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DefaultParagraphFont"/>
    <w:uiPriority w:val="1"/>
    <w:qFormat/>
    <w:rPr>
      <w:color w:val="5F497A" w:themeColor="accent4" w:themeShade="BF"/>
    </w:rPr>
  </w:style>
  <w:style w:type="character" w:customStyle="1" w:styleId="RevisedDate2">
    <w:name w:val="RevisedDate2"/>
    <w:basedOn w:val="DefaultParagraphFont"/>
    <w:uiPriority w:val="1"/>
    <w:qFormat/>
    <w:rPr>
      <w:color w:val="E36C0A" w:themeColor="accent6" w:themeShade="BF"/>
    </w:rPr>
  </w:style>
  <w:style w:type="character" w:customStyle="1" w:styleId="SalutationChar">
    <w:name w:val="Salutation Char"/>
    <w:basedOn w:val="DefaultParagraphFont"/>
    <w:link w:val="Salutation"/>
    <w:uiPriority w:val="99"/>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Normal"/>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Pr>
      <w:rFonts w:ascii="Times New Roman" w:hAnsi="Times New Roman"/>
      <w:color w:val="002060"/>
      <w:sz w:val="20"/>
    </w:rPr>
  </w:style>
  <w:style w:type="character" w:customStyle="1" w:styleId="Subject2">
    <w:name w:val="Subject2"/>
    <w:basedOn w:val="Subject1"/>
    <w:uiPriority w:val="1"/>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DefaultParagraphFont"/>
    <w:uiPriority w:val="1"/>
    <w:qFormat/>
    <w:rPr>
      <w:color w:val="0000FF"/>
    </w:rPr>
  </w:style>
  <w:style w:type="paragraph" w:customStyle="1" w:styleId="TOC1">
    <w:name w:val="TOC1"/>
    <w:basedOn w:val="Normal"/>
    <w:qFormat/>
  </w:style>
  <w:style w:type="paragraph" w:customStyle="1" w:styleId="TOC2">
    <w:name w:val="TOC2"/>
    <w:basedOn w:val="Normal"/>
    <w:qFormat/>
  </w:style>
  <w:style w:type="paragraph" w:customStyle="1" w:styleId="TOC3">
    <w:name w:val="TOC3"/>
    <w:basedOn w:val="Normal"/>
    <w:qFormat/>
  </w:style>
  <w:style w:type="paragraph" w:customStyle="1" w:styleId="TOC4">
    <w:name w:val="TOC4"/>
    <w:basedOn w:val="Normal"/>
    <w:qFormat/>
  </w:style>
  <w:style w:type="paragraph" w:customStyle="1" w:styleId="TOCHeading">
    <w:name w:val="TOCHeading"/>
    <w:basedOn w:val="Normal"/>
    <w:qFormat/>
  </w:style>
  <w:style w:type="paragraph" w:customStyle="1" w:styleId="Translation">
    <w:name w:val="Translation"/>
    <w:basedOn w:val="Extract"/>
    <w:qFormat/>
    <w:rPr>
      <w:color w:val="7030A0"/>
    </w:rPr>
  </w:style>
  <w:style w:type="paragraph" w:customStyle="1" w:styleId="Update">
    <w:name w:val="Update"/>
    <w:basedOn w:val="Normal"/>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style>
  <w:style w:type="paragraph" w:customStyle="1" w:styleId="Video">
    <w:name w:val="Video"/>
    <w:basedOn w:val="Normal"/>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Pr>
      <w:rFonts w:ascii="Times New Roman" w:eastAsia="Times New Roman" w:hAnsi="Times New Roman" w:cs="Times New Roman"/>
      <w:sz w:val="24"/>
      <w:szCs w:val="24"/>
      <w:lang w:val="en-GB" w:bidi="ar-DZ"/>
    </w:rPr>
  </w:style>
  <w:style w:type="paragraph" w:customStyle="1" w:styleId="Yours">
    <w:name w:val="Yours"/>
    <w:basedOn w:val="Normal"/>
    <w:next w:val="Normal"/>
    <w:qFormat/>
  </w:style>
  <w:style w:type="paragraph" w:customStyle="1" w:styleId="NoSpacing1">
    <w:name w:val="No Spacing1"/>
    <w:uiPriority w:val="1"/>
    <w:qFormat/>
    <w:rPr>
      <w:rFonts w:asciiTheme="minorHAnsi" w:eastAsiaTheme="minorHAnsi" w:hAnsiTheme="minorHAnsi" w:cstheme="minorBidi"/>
      <w:sz w:val="22"/>
      <w:szCs w:val="22"/>
      <w:lang w:eastAsia="en-US"/>
    </w:rPr>
  </w:style>
  <w:style w:type="character" w:customStyle="1" w:styleId="KeyTerm">
    <w:name w:val="KeyTerm"/>
    <w:basedOn w:val="DefaultParagraphFont"/>
    <w:uiPriority w:val="1"/>
    <w:qFormat/>
    <w:rPr>
      <w:color w:val="E36C0A" w:themeColor="accent6" w:themeShade="BF"/>
    </w:rPr>
  </w:style>
  <w:style w:type="character" w:customStyle="1" w:styleId="OtherTitle">
    <w:name w:val="OtherTitle"/>
    <w:basedOn w:val="DefaultParagraphFont"/>
    <w:uiPriority w:val="1"/>
    <w:qFormat/>
    <w:rPr>
      <w:shd w:val="clear" w:color="auto" w:fill="B6DDE8" w:themeFill="accent5" w:themeFillTint="66"/>
    </w:rPr>
  </w:style>
  <w:style w:type="paragraph" w:customStyle="1" w:styleId="SidebarText">
    <w:name w:val="SidebarText"/>
    <w:basedOn w:val="Normal"/>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Normal"/>
    <w:pPr>
      <w:pBdr>
        <w:top w:val="single" w:sz="4" w:space="2" w:color="auto"/>
        <w:bottom w:val="single" w:sz="4" w:space="2" w:color="auto"/>
      </w:pBdr>
      <w:spacing w:before="200"/>
    </w:pPr>
  </w:style>
  <w:style w:type="paragraph" w:customStyle="1" w:styleId="RefFormatHead">
    <w:name w:val="RefFormatHead"/>
    <w:basedOn w:val="Normal"/>
    <w:qFormat/>
    <w:pPr>
      <w:spacing w:before="220"/>
    </w:pPr>
    <w:rPr>
      <w:rFonts w:cs="Linux Libertine"/>
      <w:b/>
      <w:sz w:val="16"/>
    </w:rPr>
  </w:style>
  <w:style w:type="paragraph" w:customStyle="1" w:styleId="RefFormatPara">
    <w:name w:val="RefFormatPara"/>
    <w:basedOn w:val="Normal"/>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FootnoteText"/>
    <w:qFormat/>
  </w:style>
  <w:style w:type="paragraph" w:customStyle="1" w:styleId="Bibliography1">
    <w:name w:val="Bibliography1"/>
    <w:basedOn w:val="Normal"/>
    <w:next w:val="Normal"/>
    <w:uiPriority w:val="37"/>
    <w:unhideWhenUsed/>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customStyle="1" w:styleId="IntenseQuote1">
    <w:name w:val="Intense Quote1"/>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1"/>
    <w:uiPriority w:val="30"/>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Heading1">
    <w:name w:val="TOC Heading1"/>
    <w:basedOn w:val="Heading1"/>
    <w:next w:val="Normal"/>
    <w:uiPriority w:val="39"/>
    <w:unhideWhenUsed/>
    <w:qFormat/>
    <w:pPr>
      <w:outlineLvl w:val="9"/>
    </w:pPr>
  </w:style>
  <w:style w:type="paragraph" w:customStyle="1" w:styleId="references">
    <w:name w:val="references"/>
    <w:pPr>
      <w:numPr>
        <w:numId w:val="18"/>
      </w:numPr>
      <w:spacing w:after="50" w:line="180" w:lineRule="exact"/>
      <w:jc w:val="both"/>
    </w:pPr>
    <w:rPr>
      <w:rFonts w:eastAsia="MS Mincho"/>
      <w:sz w:val="16"/>
      <w:szCs w:val="16"/>
      <w:lang w:eastAsia="en-US"/>
    </w:rPr>
  </w:style>
  <w:style w:type="paragraph" w:customStyle="1" w:styleId="xmsonormal">
    <w:name w:val="x_msonormal"/>
    <w:basedOn w:val="Normal"/>
    <w:uiPriority w:val="99"/>
    <w:semiHidden/>
    <w:rPr>
      <w:rFonts w:ascii="Times New Roman" w:hAnsi="Times New Roman" w:cs="Times New Roman"/>
      <w:sz w:val="24"/>
      <w:szCs w:val="24"/>
    </w:rPr>
  </w:style>
  <w:style w:type="character" w:customStyle="1" w:styleId="ArticleNumber">
    <w:name w:val="ArticleNumber"/>
    <w:basedOn w:val="DefaultParagraphFont"/>
    <w:uiPriority w:val="1"/>
    <w:qFormat/>
    <w:rPr>
      <w:color w:val="7030A0"/>
    </w:rPr>
  </w:style>
  <w:style w:type="paragraph" w:customStyle="1" w:styleId="Image">
    <w:name w:val="Image"/>
    <w:basedOn w:val="Normal"/>
    <w:qFormat/>
    <w:pPr>
      <w:jc w:val="center"/>
    </w:pPr>
  </w:style>
  <w:style w:type="paragraph" w:customStyle="1" w:styleId="para0">
    <w:name w:val="para"/>
    <w:basedOn w:val="Normal"/>
    <w:qFormat/>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style>
  <w:style w:type="paragraph" w:customStyle="1" w:styleId="TableCaptionCentred">
    <w:name w:val="Table.Caption.Centred"/>
    <w:basedOn w:val="Normal"/>
    <w:pPr>
      <w:spacing w:after="120" w:line="240" w:lineRule="auto"/>
      <w:jc w:val="center"/>
    </w:pPr>
    <w:rPr>
      <w:rFonts w:ascii="Times" w:eastAsiaTheme="minorEastAsia" w:hAnsi="Times" w:cs="Times New Roman"/>
      <w:color w:val="000000"/>
      <w:sz w:val="22"/>
      <w:lang w:val="en-GB"/>
    </w:rPr>
  </w:style>
  <w:style w:type="character" w:customStyle="1" w:styleId="UnresolvedMention1">
    <w:name w:val="Unresolved Mention1"/>
    <w:basedOn w:val="DefaultParagraphFont"/>
    <w:uiPriority w:val="99"/>
    <w:unhideWhenUsed/>
    <w:rPr>
      <w:color w:val="605E5C"/>
      <w:shd w:val="clear" w:color="auto" w:fill="E1DFDD"/>
    </w:rPr>
  </w:style>
  <w:style w:type="paragraph" w:customStyle="1" w:styleId="EndNoteBibliographyTitle">
    <w:name w:val="EndNote Bibliography Title"/>
    <w:basedOn w:val="Normal"/>
    <w:link w:val="EndNoteBibliographyTitleChar"/>
    <w:pPr>
      <w:jc w:val="center"/>
    </w:pPr>
    <w:rPr>
      <w:rFonts w:cs="Linux Libertine"/>
      <w:sz w:val="14"/>
    </w:rPr>
  </w:style>
  <w:style w:type="character" w:customStyle="1" w:styleId="KeyWordsChar">
    <w:name w:val="KeyWords Char"/>
    <w:basedOn w:val="DefaultParagraphFont"/>
    <w:link w:val="KeyWords"/>
    <w:rPr>
      <w:rFonts w:ascii="Linux Libertine" w:eastAsiaTheme="minorHAnsi" w:hAnsi="Linux Libertine" w:cstheme="minorBidi"/>
      <w:sz w:val="18"/>
      <w:szCs w:val="22"/>
      <w:lang w:val="en-US" w:eastAsia="en-US"/>
    </w:rPr>
  </w:style>
  <w:style w:type="character" w:customStyle="1" w:styleId="EndNoteBibliographyTitleChar">
    <w:name w:val="EndNote Bibliography Title Char"/>
    <w:basedOn w:val="KeyWordsChar"/>
    <w:link w:val="EndNoteBibliographyTitle"/>
    <w:rPr>
      <w:rFonts w:ascii="Linux Libertine" w:eastAsiaTheme="minorHAnsi" w:hAnsi="Linux Libertine" w:cs="Linux Libertine"/>
      <w:sz w:val="14"/>
      <w:szCs w:val="22"/>
      <w:lang w:val="en-US" w:eastAsia="en-US"/>
    </w:rPr>
  </w:style>
  <w:style w:type="paragraph" w:customStyle="1" w:styleId="EndNoteBibliography">
    <w:name w:val="EndNote Bibliography"/>
    <w:basedOn w:val="Normal"/>
    <w:link w:val="EndNoteBibliographyChar"/>
    <w:pPr>
      <w:spacing w:line="240" w:lineRule="auto"/>
    </w:pPr>
    <w:rPr>
      <w:rFonts w:cs="Linux Libertine"/>
      <w:sz w:val="14"/>
    </w:rPr>
  </w:style>
  <w:style w:type="character" w:customStyle="1" w:styleId="EndNoteBibliographyChar">
    <w:name w:val="EndNote Bibliography Char"/>
    <w:basedOn w:val="KeyWordsChar"/>
    <w:link w:val="EndNoteBibliography"/>
    <w:rPr>
      <w:rFonts w:ascii="Linux Libertine" w:eastAsiaTheme="minorHAnsi" w:hAnsi="Linux Libertine" w:cs="Linux Libertine"/>
      <w:sz w:val="14"/>
      <w:szCs w:val="22"/>
      <w:lang w:val="en-US" w:eastAsia="en-US"/>
    </w:rPr>
  </w:style>
  <w:style w:type="character" w:customStyle="1" w:styleId="ff6">
    <w:name w:val="ff6"/>
    <w:basedOn w:val="DefaultParagraphFont"/>
  </w:style>
  <w:style w:type="character" w:customStyle="1" w:styleId="ls2d">
    <w:name w:val="ls2d"/>
    <w:basedOn w:val="DefaultParagraphFont"/>
  </w:style>
  <w:style w:type="character" w:customStyle="1" w:styleId="ls1c">
    <w:name w:val="ls1c"/>
    <w:basedOn w:val="DefaultParagraphFont"/>
  </w:style>
  <w:style w:type="character" w:customStyle="1" w:styleId="fs6">
    <w:name w:val="fs6"/>
    <w:basedOn w:val="DefaultParagraphFont"/>
  </w:style>
  <w:style w:type="character" w:customStyle="1" w:styleId="ls2a">
    <w:name w:val="ls2a"/>
    <w:basedOn w:val="DefaultParagraphFont"/>
  </w:style>
  <w:style w:type="character" w:styleId="UnresolvedMention">
    <w:name w:val="Unresolved Mention"/>
    <w:basedOn w:val="DefaultParagraphFont"/>
    <w:uiPriority w:val="99"/>
    <w:semiHidden/>
    <w:unhideWhenUsed/>
    <w:rsid w:val="00D75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84</TotalTime>
  <Pages>8</Pages>
  <Words>12931</Words>
  <Characters>73709</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86468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en232</cp:lastModifiedBy>
  <cp:revision>14</cp:revision>
  <cp:lastPrinted>2019-09-06T14:23:00Z</cp:lastPrinted>
  <dcterms:created xsi:type="dcterms:W3CDTF">2020-09-16T00:29:00Z</dcterms:created>
  <dcterms:modified xsi:type="dcterms:W3CDTF">2020-10-14T10:00:00Z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1033-1.6.1.2429</vt:lpwstr>
  </property>
</Properties>
</file>